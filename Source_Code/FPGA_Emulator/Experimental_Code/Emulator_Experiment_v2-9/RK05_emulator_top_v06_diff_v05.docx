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0056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//==========================================================================================================</w:t>
      </w:r>
    </w:p>
    <w:p w14:paraId="386B487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RK05 Emulator</w:t>
      </w:r>
    </w:p>
    <w:p w14:paraId="06C791C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Top Level definition</w:t>
      </w:r>
    </w:p>
    <w:p w14:paraId="312FB6D7" w14:textId="72E05EB4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File Name: RK05_emulator_top_</w:t>
      </w:r>
      <w:del w:id="0" w:author="Author" w:date="2025-07-19T17:37:00Z" w16du:dateUtc="2025-07-20T00:37:00Z">
        <w:r w:rsidR="00DB39E0" w:rsidRPr="00606FFA">
          <w:rPr>
            <w:rFonts w:ascii="Courier New" w:hAnsi="Courier New" w:cs="Courier New"/>
            <w:sz w:val="18"/>
            <w:szCs w:val="18"/>
          </w:rPr>
          <w:delText>v05</w:delText>
        </w:r>
      </w:del>
      <w:ins w:id="1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v06</w:t>
        </w:r>
      </w:ins>
      <w:r w:rsidRPr="00606FFA">
        <w:rPr>
          <w:rFonts w:ascii="Courier New" w:hAnsi="Courier New" w:cs="Courier New"/>
          <w:sz w:val="18"/>
          <w:szCs w:val="18"/>
        </w:rPr>
        <w:t>.v</w:t>
      </w:r>
    </w:p>
    <w:p w14:paraId="0E861726" w14:textId="249E2032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Version 2.</w:t>
      </w:r>
      <w:del w:id="2" w:author="Author" w:date="2025-07-19T17:37:00Z" w16du:dateUtc="2025-07-20T00:37:00Z">
        <w:r w:rsidR="00DB39E0" w:rsidRPr="00606FFA">
          <w:rPr>
            <w:rFonts w:ascii="Courier New" w:hAnsi="Courier New" w:cs="Courier New"/>
            <w:sz w:val="18"/>
            <w:szCs w:val="18"/>
          </w:rPr>
          <w:delText>8</w:delText>
        </w:r>
      </w:del>
      <w:ins w:id="3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9</w:t>
        </w:r>
      </w:ins>
    </w:p>
    <w:p w14:paraId="4932B36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//==========================================================================================================</w:t>
      </w:r>
    </w:p>
    <w:p w14:paraId="3918F21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</w:p>
    <w:p w14:paraId="0D0B883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//===============================================================================================//</w:t>
      </w:r>
    </w:p>
    <w:p w14:paraId="0E755A2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                                                                                              //</w:t>
      </w:r>
    </w:p>
    <w:p w14:paraId="470F8E0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 This FPGA firmware and related modules included by the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top level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module and files used to     //</w:t>
      </w:r>
    </w:p>
    <w:p w14:paraId="3AC7E3C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build the software are provided on an as-is basis. No warrantees or guarantees are provided   //</w:t>
      </w:r>
    </w:p>
    <w:p w14:paraId="217934B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or implied. Users of the RK05 Emulator or RK05 Tester shall not hold the developers of this   //</w:t>
      </w:r>
    </w:p>
    <w:p w14:paraId="41E7FC8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 software, firmware, hardware, or related documentation liable for any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damages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caused by       //</w:t>
      </w:r>
    </w:p>
    <w:p w14:paraId="7BD00C7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any type of malfunction of the product including malfunctions caused by defects in the design //</w:t>
      </w:r>
    </w:p>
    <w:p w14:paraId="777B960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or operation of the software, firmware, hardware or use of related documentation or any       //</w:t>
      </w:r>
    </w:p>
    <w:p w14:paraId="5B38B37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combination thereof.                                                                          //</w:t>
      </w:r>
    </w:p>
    <w:p w14:paraId="2949930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                                                                                              //</w:t>
      </w:r>
    </w:p>
    <w:p w14:paraId="06995EB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//===============================================================================================//</w:t>
      </w:r>
    </w:p>
    <w:p w14:paraId="44D4362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</w:p>
    <w:p w14:paraId="1C2F3B0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F978B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`include "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bus_disk_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read.v</w:t>
      </w:r>
      <w:proofErr w:type="spellEnd"/>
      <w:proofErr w:type="gramEnd"/>
      <w:r w:rsidRPr="00606FFA">
        <w:rPr>
          <w:rFonts w:ascii="Courier New" w:hAnsi="Courier New" w:cs="Courier New"/>
          <w:sz w:val="18"/>
          <w:szCs w:val="18"/>
        </w:rPr>
        <w:t>"</w:t>
      </w:r>
    </w:p>
    <w:p w14:paraId="2F986B7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`include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bus_disk_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write.v</w:t>
      </w:r>
      <w:proofErr w:type="spellEnd"/>
      <w:proofErr w:type="gramEnd"/>
      <w:r w:rsidRPr="00606FFA">
        <w:rPr>
          <w:rFonts w:ascii="Courier New" w:hAnsi="Courier New" w:cs="Courier New"/>
          <w:sz w:val="18"/>
          <w:szCs w:val="18"/>
        </w:rPr>
        <w:t>"</w:t>
      </w:r>
    </w:p>
    <w:p w14:paraId="055F27B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`include "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bus_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outputs.v</w:t>
      </w:r>
      <w:proofErr w:type="spellEnd"/>
      <w:proofErr w:type="gramEnd"/>
      <w:r w:rsidRPr="00606FFA">
        <w:rPr>
          <w:rFonts w:ascii="Courier New" w:hAnsi="Courier New" w:cs="Courier New"/>
          <w:sz w:val="18"/>
          <w:szCs w:val="18"/>
        </w:rPr>
        <w:t>"</w:t>
      </w:r>
    </w:p>
    <w:p w14:paraId="2E838AD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`include "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clock_and_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reset.v</w:t>
      </w:r>
      <w:proofErr w:type="spellEnd"/>
      <w:proofErr w:type="gramEnd"/>
      <w:r w:rsidRPr="00606FFA">
        <w:rPr>
          <w:rFonts w:ascii="Courier New" w:hAnsi="Courier New" w:cs="Courier New"/>
          <w:sz w:val="18"/>
          <w:szCs w:val="18"/>
        </w:rPr>
        <w:t>"</w:t>
      </w:r>
    </w:p>
    <w:p w14:paraId="07735C5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`include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drive_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select.v</w:t>
      </w:r>
      <w:proofErr w:type="spellEnd"/>
      <w:proofErr w:type="gramEnd"/>
      <w:r w:rsidRPr="00606FFA">
        <w:rPr>
          <w:rFonts w:ascii="Courier New" w:hAnsi="Courier New" w:cs="Courier New"/>
          <w:sz w:val="18"/>
          <w:szCs w:val="18"/>
        </w:rPr>
        <w:t>"</w:t>
      </w:r>
    </w:p>
    <w:p w14:paraId="6FAB1CF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`include "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controller.v</w:t>
      </w:r>
      <w:proofErr w:type="spellEnd"/>
      <w:proofErr w:type="gramEnd"/>
      <w:r w:rsidRPr="00606FFA">
        <w:rPr>
          <w:rFonts w:ascii="Courier New" w:hAnsi="Courier New" w:cs="Courier New"/>
          <w:sz w:val="18"/>
          <w:szCs w:val="18"/>
        </w:rPr>
        <w:t>"</w:t>
      </w:r>
    </w:p>
    <w:p w14:paraId="1283575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`include "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sector_and_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index.v</w:t>
      </w:r>
      <w:proofErr w:type="spellEnd"/>
      <w:proofErr w:type="gramEnd"/>
      <w:r w:rsidRPr="00606FFA">
        <w:rPr>
          <w:rFonts w:ascii="Courier New" w:hAnsi="Courier New" w:cs="Courier New"/>
          <w:sz w:val="18"/>
          <w:szCs w:val="18"/>
        </w:rPr>
        <w:t>"</w:t>
      </w:r>
    </w:p>
    <w:p w14:paraId="53BAB18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`include "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seek_to_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cylinder.v</w:t>
      </w:r>
      <w:proofErr w:type="spellEnd"/>
      <w:proofErr w:type="gramEnd"/>
      <w:r w:rsidRPr="00606FFA">
        <w:rPr>
          <w:rFonts w:ascii="Courier New" w:hAnsi="Courier New" w:cs="Courier New"/>
          <w:sz w:val="18"/>
          <w:szCs w:val="18"/>
        </w:rPr>
        <w:t>"</w:t>
      </w:r>
    </w:p>
    <w:p w14:paraId="3C3A14E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`include "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spi_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interface.v</w:t>
      </w:r>
      <w:proofErr w:type="spellEnd"/>
      <w:proofErr w:type="gramEnd"/>
      <w:r w:rsidRPr="00606FFA">
        <w:rPr>
          <w:rFonts w:ascii="Courier New" w:hAnsi="Courier New" w:cs="Courier New"/>
          <w:sz w:val="18"/>
          <w:szCs w:val="18"/>
        </w:rPr>
        <w:t>"</w:t>
      </w:r>
    </w:p>
    <w:p w14:paraId="1B4017D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`include "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timing_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gen.v</w:t>
      </w:r>
      <w:proofErr w:type="spellEnd"/>
      <w:proofErr w:type="gramEnd"/>
      <w:r w:rsidRPr="00606FFA">
        <w:rPr>
          <w:rFonts w:ascii="Courier New" w:hAnsi="Courier New" w:cs="Courier New"/>
          <w:sz w:val="18"/>
          <w:szCs w:val="18"/>
        </w:rPr>
        <w:t>"</w:t>
      </w:r>
    </w:p>
    <w:p w14:paraId="04DE6E1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33296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//================================= TOP LEVEL INPUT-OUTPUT DEFINITIONS =====================================</w:t>
      </w:r>
    </w:p>
    <w:p w14:paraId="19C8FAB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module RK05_emulator_top (</w:t>
      </w:r>
    </w:p>
    <w:p w14:paraId="4E47EAB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04685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BUS Connector Inputs, 20 signals</w:t>
      </w:r>
    </w:p>
    <w:p w14:paraId="1C22AC3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input wire BUS_RK11D_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  // RK11 mode for Drive Select BUS_RK11D_L</w:t>
      </w:r>
    </w:p>
    <w:p w14:paraId="79367E9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input wire [3:0] BUS_SEL_DR_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L,  /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/ Drive Select signals</w:t>
      </w:r>
    </w:p>
    <w:p w14:paraId="3AA27BC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input wire [7:0] BUS_CYL_ADD_L, // Cylinder Address</w:t>
      </w:r>
    </w:p>
    <w:p w14:paraId="0673924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lastRenderedPageBreak/>
        <w:t xml:space="preserve">    input wire BUS_STROBE_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 // Strobe to enable movement, gates the Cylinder Address or Restore line</w:t>
      </w:r>
    </w:p>
    <w:p w14:paraId="1ABF99D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input wire BUS_HEAD_SELECT_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// Head Select</w:t>
      </w:r>
    </w:p>
    <w:p w14:paraId="437DA41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input wire BUS_WT_PROTECT_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// Write Protect</w:t>
      </w:r>
    </w:p>
    <w:p w14:paraId="460D288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input wire BUS_WT_DATA_CLK_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// Composite write data and write clock</w:t>
      </w:r>
    </w:p>
    <w:p w14:paraId="01D7930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input wire BUS_WT_GATE_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// Write gate, when active enables write circuitry</w:t>
      </w:r>
    </w:p>
    <w:p w14:paraId="4630A69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input wire BUS_RESTORE_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// Restore, moves heads to cylinder 0</w:t>
      </w:r>
    </w:p>
    <w:p w14:paraId="5375003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input wire BUS_RD_GATE_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// Read gate, when active enables read circuitry</w:t>
      </w:r>
    </w:p>
    <w:p w14:paraId="4A97639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D4E84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BUS Connector Outputs, 17 signals</w:t>
      </w:r>
    </w:p>
    <w:p w14:paraId="7EE0DE9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BUS_FILE_READY_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// data copied from microSD to SDRAM, drive is ready</w:t>
      </w:r>
    </w:p>
    <w:p w14:paraId="13C9048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BUS_RWS_RDY_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   // Read, Write or Seek ready and on-cylinder</w:t>
      </w:r>
    </w:p>
    <w:p w14:paraId="21C0750F" w14:textId="6145DAEE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BUS_ADDRESS_ACCEPTED_L, // Address accepted. 5 </w:t>
      </w:r>
      <w:del w:id="4" w:author="Author" w:date="2025-07-19T17:37:00Z" w16du:dateUtc="2025-07-20T00:37:00Z">
        <w:r w:rsidR="00DB39E0" w:rsidRPr="00606FFA">
          <w:rPr>
            <w:rFonts w:ascii="Courier New" w:hAnsi="Courier New" w:cs="Courier New"/>
            <w:sz w:val="18"/>
            <w:szCs w:val="18"/>
          </w:rPr>
          <w:delText>μs</w:delText>
        </w:r>
      </w:del>
      <w:proofErr w:type="spellStart"/>
      <w:ins w:id="5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usec</w:t>
        </w:r>
      </w:ins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pulse indicates that the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drive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accepted a Seek command</w:t>
      </w:r>
    </w:p>
    <w:p w14:paraId="6F578023" w14:textId="48E38515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BUS_ADDRESS_INVALID_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L,  /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/ Address invalid. 5 </w:t>
      </w:r>
      <w:del w:id="6" w:author="Author" w:date="2025-07-19T17:37:00Z" w16du:dateUtc="2025-07-20T00:37:00Z">
        <w:r w:rsidR="00DB39E0" w:rsidRPr="00606FFA">
          <w:rPr>
            <w:rFonts w:ascii="Courier New" w:hAnsi="Courier New" w:cs="Courier New"/>
            <w:sz w:val="18"/>
            <w:szCs w:val="18"/>
          </w:rPr>
          <w:delText>μs</w:delText>
        </w:r>
      </w:del>
      <w:proofErr w:type="spellStart"/>
      <w:ins w:id="7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usec</w:t>
        </w:r>
      </w:ins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pulse indicates that the drive received a nonexecutable Seek command</w:t>
      </w:r>
      <w:del w:id="8" w:author="Author" w:date="2025-07-19T17:37:00Z" w16du:dateUtc="2025-07-20T00:37:00Z">
        <w:r w:rsidR="00DB39E0" w:rsidRPr="00606FFA">
          <w:rPr>
            <w:rFonts w:ascii="Courier New" w:hAnsi="Courier New" w:cs="Courier New"/>
            <w:sz w:val="18"/>
            <w:szCs w:val="18"/>
          </w:rPr>
          <w:delText xml:space="preserve"> </w:delText>
        </w:r>
      </w:del>
      <w:ins w:id="9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, alternative ATTEN mode function is ATTEN4</w:t>
        </w:r>
      </w:ins>
    </w:p>
    <w:p w14:paraId="0ADBA7B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BUS_SEEK_INCOMPLETE_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L,  /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/ Seek Incomplete, indicates some malfunction, connected but not currently used</w:t>
      </w:r>
    </w:p>
    <w:p w14:paraId="27BCF73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BUS_WT_PROT_STATUS_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// Write Protect status</w:t>
      </w:r>
    </w:p>
    <w:p w14:paraId="1764982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BUS_WT_CHK_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    // Write Check, indicates a write malfunction, connected but not currently used</w:t>
      </w:r>
    </w:p>
    <w:p w14:paraId="092DD93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BUS_RD_DATA_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   // Read data pulses, 160 ns pulse</w:t>
      </w:r>
    </w:p>
    <w:p w14:paraId="3EF33D5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BUS_RD_CLK_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    // Read clock pulses, 160 ns pulse</w:t>
      </w:r>
    </w:p>
    <w:p w14:paraId="14861AF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[4:0] BUS_SEC_CNTR_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// Sector Counter, sector counter bit 4 is pin 73 when not using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Servo_Pulse_FPGA_pin</w:t>
      </w:r>
      <w:proofErr w:type="spellEnd"/>
    </w:p>
    <w:p w14:paraId="77C4303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BUS_SEC_PLS_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   // 2 us negative pulse each time a sector slot passes the transducer</w:t>
      </w:r>
    </w:p>
    <w:p w14:paraId="3C7AB5AD" w14:textId="5B754CF2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BUS_INDX_PLS_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  // 2 us negative pulse for each revolution of the disk, 600 </w:t>
      </w:r>
      <w:del w:id="10" w:author="Author" w:date="2025-07-19T17:37:00Z" w16du:dateUtc="2025-07-20T00:37:00Z">
        <w:r w:rsidR="00DB39E0" w:rsidRPr="00606FFA">
          <w:rPr>
            <w:rFonts w:ascii="Courier New" w:hAnsi="Courier New" w:cs="Courier New"/>
            <w:sz w:val="18"/>
            <w:szCs w:val="18"/>
          </w:rPr>
          <w:delText>μs</w:delText>
        </w:r>
      </w:del>
      <w:proofErr w:type="spellStart"/>
      <w:ins w:id="11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usec</w:t>
        </w:r>
      </w:ins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after the sector pulse</w:t>
      </w:r>
    </w:p>
    <w:p w14:paraId="4A9885E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BUS_DC_LO_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L,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     // DC low indicator, not used for the emulator, connected but not currently used</w:t>
      </w:r>
    </w:p>
    <w:p w14:paraId="58553FB6" w14:textId="3E15C358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BUS_RK05_HIGH_DENSITY_L, // All </w:t>
      </w:r>
      <w:del w:id="12" w:author="Author" w:date="2025-07-19T17:37:00Z" w16du:dateUtc="2025-07-20T00:37:00Z">
        <w:r w:rsidR="00DB39E0" w:rsidRPr="00606FFA">
          <w:rPr>
            <w:rFonts w:ascii="Courier New" w:hAnsi="Courier New" w:cs="Courier New"/>
            <w:sz w:val="18"/>
            <w:szCs w:val="18"/>
          </w:rPr>
          <w:delText>RK05’s</w:delText>
        </w:r>
      </w:del>
      <w:ins w:id="13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RK05's</w:t>
        </w:r>
      </w:ins>
      <w:r w:rsidRPr="00606FFA">
        <w:rPr>
          <w:rFonts w:ascii="Courier New" w:hAnsi="Courier New" w:cs="Courier New"/>
          <w:sz w:val="18"/>
          <w:szCs w:val="18"/>
        </w:rPr>
        <w:t xml:space="preserve"> are high density</w:t>
      </w:r>
      <w:ins w:id="14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, alternative ATTEN mode function is ATTEN2</w:t>
        </w:r>
      </w:ins>
    </w:p>
    <w:p w14:paraId="597A18A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11DD2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 SDRAM I/O. 39 signals. 16 - DQ, 13 - Address: A0-A12, 2 -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Addr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Select: BS0 BS1, 8 - SDRAM Control: WE# CAS# RAS# CS# CLK CKE DQML DQMH</w:t>
      </w:r>
    </w:p>
    <w:p w14:paraId="145EB48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//input [15:0]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 // input from DQ signal receivers</w:t>
      </w:r>
    </w:p>
    <w:p w14:paraId="10408D3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//output [15:0]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// outputs to DQ signal drivers</w:t>
      </w:r>
    </w:p>
    <w:p w14:paraId="177544B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//output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   // DQ output enable, active high</w:t>
      </w:r>
    </w:p>
    <w:p w14:paraId="08DA68B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[12:0]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,/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/ SDRAM Address</w:t>
      </w:r>
    </w:p>
    <w:p w14:paraId="3DEF0EF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SDRAM_BS0,</w:t>
      </w:r>
      <w:r w:rsidRPr="00606FFA">
        <w:rPr>
          <w:rFonts w:ascii="Courier New" w:hAnsi="Courier New" w:cs="Courier New"/>
          <w:sz w:val="18"/>
          <w:szCs w:val="18"/>
        </w:rPr>
        <w:tab/>
        <w:t xml:space="preserve">         // SDRAM Bank Select 0</w:t>
      </w:r>
    </w:p>
    <w:p w14:paraId="171DEA3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SDRAM_BS1,</w:t>
      </w:r>
      <w:r w:rsidRPr="00606FFA">
        <w:rPr>
          <w:rFonts w:ascii="Courier New" w:hAnsi="Courier New" w:cs="Courier New"/>
          <w:sz w:val="18"/>
          <w:szCs w:val="18"/>
        </w:rPr>
        <w:tab/>
        <w:t xml:space="preserve">         // SDRAM Bank Select 1</w:t>
      </w:r>
    </w:p>
    <w:p w14:paraId="71AEA9E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SDRAM_WE_n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,</w:t>
      </w:r>
      <w:r w:rsidRPr="00606FFA">
        <w:rPr>
          <w:rFonts w:ascii="Courier New" w:hAnsi="Courier New" w:cs="Courier New"/>
          <w:sz w:val="18"/>
          <w:szCs w:val="18"/>
        </w:rPr>
        <w:tab/>
        <w:t xml:space="preserve">         // SDRAM Write</w:t>
      </w:r>
    </w:p>
    <w:p w14:paraId="54B7E02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SDRAM_CAS_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  // SDRAM Column Address Select</w:t>
      </w:r>
    </w:p>
    <w:p w14:paraId="2D1FE41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SDRAM_RAS_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  // SDRAM Row Address Select</w:t>
      </w:r>
    </w:p>
    <w:p w14:paraId="3B7EBDC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SDRAM_CS_n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,</w:t>
      </w:r>
      <w:r w:rsidRPr="00606FFA">
        <w:rPr>
          <w:rFonts w:ascii="Courier New" w:hAnsi="Courier New" w:cs="Courier New"/>
          <w:sz w:val="18"/>
          <w:szCs w:val="18"/>
        </w:rPr>
        <w:tab/>
        <w:t xml:space="preserve">         // SDRAM Chip Select</w:t>
      </w:r>
    </w:p>
    <w:p w14:paraId="0842FFD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SDRAM_CLK,</w:t>
      </w:r>
      <w:r w:rsidRPr="00606FFA">
        <w:rPr>
          <w:rFonts w:ascii="Courier New" w:hAnsi="Courier New" w:cs="Courier New"/>
          <w:sz w:val="18"/>
          <w:szCs w:val="18"/>
        </w:rPr>
        <w:tab/>
        <w:t xml:space="preserve">         // SDRAM Clock</w:t>
      </w:r>
    </w:p>
    <w:p w14:paraId="0D5E9E3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SDRAM_CKE,</w:t>
      </w:r>
      <w:r w:rsidRPr="00606FFA">
        <w:rPr>
          <w:rFonts w:ascii="Courier New" w:hAnsi="Courier New" w:cs="Courier New"/>
          <w:sz w:val="18"/>
          <w:szCs w:val="18"/>
        </w:rPr>
        <w:tab/>
        <w:t xml:space="preserve">         // SDRAM Clock Enable</w:t>
      </w:r>
    </w:p>
    <w:p w14:paraId="01E7C70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SDRAM_DQML,</w:t>
      </w:r>
      <w:r w:rsidRPr="00606FFA">
        <w:rPr>
          <w:rFonts w:ascii="Courier New" w:hAnsi="Courier New" w:cs="Courier New"/>
          <w:sz w:val="18"/>
          <w:szCs w:val="18"/>
        </w:rPr>
        <w:tab/>
        <w:t xml:space="preserve">         // SDRAM DQ Mask for Lower Byte</w:t>
      </w:r>
    </w:p>
    <w:p w14:paraId="33C9EE8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SDRAM_DQMH,</w:t>
      </w:r>
      <w:r w:rsidRPr="00606FFA">
        <w:rPr>
          <w:rFonts w:ascii="Courier New" w:hAnsi="Courier New" w:cs="Courier New"/>
          <w:sz w:val="18"/>
          <w:szCs w:val="18"/>
        </w:rPr>
        <w:tab/>
        <w:t xml:space="preserve">         // SDRAM DQ Mask for Upper (High) Byte</w:t>
      </w:r>
    </w:p>
    <w:p w14:paraId="64D01B8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inout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wire [15:0] 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DQ,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//SDRAM multiplexed Data Input &amp; Output</w:t>
      </w:r>
    </w:p>
    <w:p w14:paraId="1EBD68F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70411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ESP32 CPU SPI Port 6 signals: MISO MOSI CLK CS 2-bit-register-select</w:t>
      </w:r>
    </w:p>
    <w:p w14:paraId="647DF12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CPU_SPI_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MISO,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// SPI Controller Input Peripheral Output</w:t>
      </w:r>
    </w:p>
    <w:p w14:paraId="4E98A72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input wire CPU_SPI_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MOSI,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 // SPI Controller Output Peripheral Input</w:t>
      </w:r>
    </w:p>
    <w:p w14:paraId="5150678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input wire CPU_SPI_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CLK,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  // SPI Controller Clock</w:t>
      </w:r>
    </w:p>
    <w:p w14:paraId="14A10F1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input 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CPU_SPI_CS_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  // SPI Controller Chip Select, active low</w:t>
      </w:r>
    </w:p>
    <w:p w14:paraId="01CBFBA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</w:t>
      </w:r>
    </w:p>
    <w:p w14:paraId="0981446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 Front Panel from FPGA, 4 signals.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WT_PROT_indicator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WT_indicator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RD_indicator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ON_CYL_indicator</w:t>
      </w:r>
      <w:proofErr w:type="spellEnd"/>
    </w:p>
    <w:p w14:paraId="3F28FE8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FPANEL_WT_PROT_indicator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, // Write Protect indicator</w:t>
      </w:r>
    </w:p>
    <w:p w14:paraId="22B86D5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FPANEL_WT_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// Write indicator</w:t>
      </w:r>
    </w:p>
    <w:p w14:paraId="1847DFB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FPANEL_RD_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// Read indicator</w:t>
      </w:r>
    </w:p>
    <w:p w14:paraId="185EA7B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FPANEL_ON_CYL_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indicator,  /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/ On Cylinder indicator</w:t>
      </w:r>
    </w:p>
    <w:p w14:paraId="02557D8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</w:t>
      </w:r>
    </w:p>
    <w:p w14:paraId="24BCD67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 Clock and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Reset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external pins: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pin_clock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pin_reset</w:t>
      </w:r>
      <w:proofErr w:type="spellEnd"/>
    </w:p>
    <w:p w14:paraId="7B7D79B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input wire clock,</w:t>
      </w:r>
    </w:p>
    <w:p w14:paraId="17B2449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input 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pin_reset_n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,</w:t>
      </w:r>
    </w:p>
    <w:p w14:paraId="2CFDD47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</w:p>
    <w:p w14:paraId="20CD500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Tester Outputs, new in Emulator v1 hardware</w:t>
      </w:r>
    </w:p>
    <w:p w14:paraId="7F849C4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TESTER_OUTPUT_1_L, // this is pin 87</w:t>
      </w:r>
    </w:p>
    <w:p w14:paraId="63F3E23B" w14:textId="77777777" w:rsidR="00DB39E0" w:rsidRPr="00606FFA" w:rsidRDefault="00606FFA" w:rsidP="00DB39E0">
      <w:pPr>
        <w:pStyle w:val="PlainText"/>
        <w:rPr>
          <w:del w:id="15" w:author="Author" w:date="2025-07-19T17:37:00Z" w16du:dateUtc="2025-07-20T00:37:00Z"/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TESTER_OUTPUT_2_L, // this is pin 44</w:t>
      </w:r>
    </w:p>
    <w:p w14:paraId="1D6C00F3" w14:textId="1E3AD46B" w:rsidR="00606FFA" w:rsidRPr="00606FFA" w:rsidRDefault="00606FFA" w:rsidP="00E86A31">
      <w:pPr>
        <w:pStyle w:val="PlainText"/>
        <w:rPr>
          <w:ins w:id="16" w:author="Author" w:date="2025-07-19T17:37:00Z" w16du:dateUtc="2025-07-20T00:37:00Z"/>
          <w:rFonts w:ascii="Courier New" w:hAnsi="Courier New" w:cs="Courier New"/>
          <w:sz w:val="18"/>
          <w:szCs w:val="18"/>
        </w:rPr>
      </w:pPr>
      <w:ins w:id="17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, alternative ATTEN mode function is ATTEN1</w:t>
        </w:r>
      </w:ins>
    </w:p>
    <w:p w14:paraId="536D23B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TESTER_OUTPUT_3_L, // this is pin 45</w:t>
      </w:r>
      <w:ins w:id="18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, alternative ATTEN mode function is ATTEN3</w:t>
        </w:r>
      </w:ins>
    </w:p>
    <w:p w14:paraId="1D013C7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787DA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Servo_Pulse_FPGA_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pin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// this is pin 73 when not using sector counter bit 4</w:t>
      </w:r>
    </w:p>
    <w:p w14:paraId="5079A89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input wire SPARE_PIO1_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24,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// this is pin 74, the spare input used in interface test mode to monitor the sector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counter bit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4 output on bus pin AV1 driven by the tester</w:t>
      </w:r>
    </w:p>
    <w:p w14:paraId="66458DC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SELECTED_RDY_LED_N, // this is pin 75</w:t>
      </w:r>
    </w:p>
    <w:p w14:paraId="155D253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output wire CMD_INTERRUPT      // this is pin 76</w:t>
      </w:r>
    </w:p>
    <w:p w14:paraId="3168CC7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1C78371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E622A1" w14:textId="77777777" w:rsidR="00606FFA" w:rsidRPr="00606FFA" w:rsidRDefault="00606FFA" w:rsidP="00E86A31">
      <w:pPr>
        <w:pStyle w:val="PlainText"/>
        <w:rPr>
          <w:ins w:id="19" w:author="Author" w:date="2025-07-19T17:37:00Z" w16du:dateUtc="2025-07-20T00:37:00Z"/>
          <w:rFonts w:ascii="Courier New" w:hAnsi="Courier New" w:cs="Courier New"/>
          <w:sz w:val="18"/>
          <w:szCs w:val="18"/>
        </w:rPr>
      </w:pPr>
      <w:ins w:id="20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// ATTEN Mode summary:</w:t>
        </w:r>
      </w:ins>
    </w:p>
    <w:p w14:paraId="79CB59F2" w14:textId="77777777" w:rsidR="00606FFA" w:rsidRPr="00606FFA" w:rsidRDefault="00606FFA" w:rsidP="00E86A31">
      <w:pPr>
        <w:pStyle w:val="PlainText"/>
        <w:rPr>
          <w:ins w:id="21" w:author="Author" w:date="2025-07-19T17:37:00Z" w16du:dateUtc="2025-07-20T00:37:00Z"/>
          <w:rFonts w:ascii="Courier New" w:hAnsi="Courier New" w:cs="Courier New"/>
          <w:sz w:val="18"/>
          <w:szCs w:val="18"/>
        </w:rPr>
      </w:pPr>
      <w:ins w:id="22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//   TESTER_OUTPUT_2_L, FPGA pin 44, alternative ATTEN mode function is ATTEN1</w:t>
        </w:r>
      </w:ins>
    </w:p>
    <w:p w14:paraId="0946827E" w14:textId="77777777" w:rsidR="00606FFA" w:rsidRPr="00606FFA" w:rsidRDefault="00606FFA" w:rsidP="00E86A31">
      <w:pPr>
        <w:pStyle w:val="PlainText"/>
        <w:rPr>
          <w:ins w:id="23" w:author="Author" w:date="2025-07-19T17:37:00Z" w16du:dateUtc="2025-07-20T00:37:00Z"/>
          <w:rFonts w:ascii="Courier New" w:hAnsi="Courier New" w:cs="Courier New"/>
          <w:sz w:val="18"/>
          <w:szCs w:val="18"/>
        </w:rPr>
      </w:pPr>
      <w:ins w:id="24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//   BUS_RK05_HIGH_DENSITY_L, alternative ATTEN mode function is ATTEN2</w:t>
        </w:r>
      </w:ins>
    </w:p>
    <w:p w14:paraId="7108CCB3" w14:textId="77777777" w:rsidR="00606FFA" w:rsidRPr="00606FFA" w:rsidRDefault="00606FFA" w:rsidP="00E86A31">
      <w:pPr>
        <w:pStyle w:val="PlainText"/>
        <w:rPr>
          <w:ins w:id="25" w:author="Author" w:date="2025-07-19T17:37:00Z" w16du:dateUtc="2025-07-20T00:37:00Z"/>
          <w:rFonts w:ascii="Courier New" w:hAnsi="Courier New" w:cs="Courier New"/>
          <w:sz w:val="18"/>
          <w:szCs w:val="18"/>
        </w:rPr>
      </w:pPr>
      <w:ins w:id="26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//   TESTER_OUTPUT_3_L, FPGA pin 45, alternative ATTEN mode function is ATTEN3</w:t>
        </w:r>
      </w:ins>
    </w:p>
    <w:p w14:paraId="79A1E051" w14:textId="77777777" w:rsidR="00606FFA" w:rsidRPr="00606FFA" w:rsidRDefault="00606FFA" w:rsidP="00E86A31">
      <w:pPr>
        <w:pStyle w:val="PlainText"/>
        <w:rPr>
          <w:ins w:id="27" w:author="Author" w:date="2025-07-19T17:37:00Z" w16du:dateUtc="2025-07-20T00:37:00Z"/>
          <w:rFonts w:ascii="Courier New" w:hAnsi="Courier New" w:cs="Courier New"/>
          <w:sz w:val="18"/>
          <w:szCs w:val="18"/>
        </w:rPr>
      </w:pPr>
      <w:ins w:id="28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//   BUS_ADDRESS_INVALID_</w:t>
        </w:r>
        <w:proofErr w:type="gramStart"/>
        <w:r w:rsidRPr="00606FFA">
          <w:rPr>
            <w:rFonts w:ascii="Courier New" w:hAnsi="Courier New" w:cs="Courier New"/>
            <w:sz w:val="18"/>
            <w:szCs w:val="18"/>
          </w:rPr>
          <w:t>L,  alternative</w:t>
        </w:r>
        <w:proofErr w:type="gramEnd"/>
        <w:r w:rsidRPr="00606FFA">
          <w:rPr>
            <w:rFonts w:ascii="Courier New" w:hAnsi="Courier New" w:cs="Courier New"/>
            <w:sz w:val="18"/>
            <w:szCs w:val="18"/>
          </w:rPr>
          <w:t xml:space="preserve"> ATTEN mode function is ATTEN4</w:t>
        </w:r>
      </w:ins>
    </w:p>
    <w:p w14:paraId="522775D7" w14:textId="77777777" w:rsidR="00606FFA" w:rsidRPr="00606FFA" w:rsidRDefault="00606FFA" w:rsidP="00E86A31">
      <w:pPr>
        <w:pStyle w:val="PlainText"/>
        <w:rPr>
          <w:ins w:id="29" w:author="Author" w:date="2025-07-19T17:37:00Z" w16du:dateUtc="2025-07-20T00:37:00Z"/>
          <w:rFonts w:ascii="Courier New" w:hAnsi="Courier New" w:cs="Courier New"/>
          <w:sz w:val="18"/>
          <w:szCs w:val="18"/>
        </w:rPr>
      </w:pPr>
    </w:p>
    <w:p w14:paraId="4EE0A10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//============================ Internal Connections ==================================</w:t>
      </w:r>
    </w:p>
    <w:p w14:paraId="1A8E874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E85A5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wire [7:0] MAJOR_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VERSION;</w:t>
      </w:r>
      <w:proofErr w:type="gramEnd"/>
    </w:p>
    <w:p w14:paraId="34DE107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assign MAJOR_VERSION =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2;</w:t>
      </w:r>
      <w:proofErr w:type="gramEnd"/>
    </w:p>
    <w:p w14:paraId="4629CDA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wire [7:0] MINOR_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VERSION;</w:t>
      </w:r>
      <w:proofErr w:type="gramEnd"/>
    </w:p>
    <w:p w14:paraId="4CC2D974" w14:textId="51F3BE53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assign MINOR_VERSION = </w:t>
      </w:r>
      <w:del w:id="30" w:author="Author" w:date="2025-07-19T17:37:00Z" w16du:dateUtc="2025-07-20T00:37:00Z">
        <w:r w:rsidR="00DB39E0" w:rsidRPr="00606FFA">
          <w:rPr>
            <w:rFonts w:ascii="Courier New" w:hAnsi="Courier New" w:cs="Courier New"/>
            <w:sz w:val="18"/>
            <w:szCs w:val="18"/>
          </w:rPr>
          <w:delText>8</w:delText>
        </w:r>
      </w:del>
      <w:proofErr w:type="gramStart"/>
      <w:ins w:id="31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9</w:t>
        </w:r>
      </w:ins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A1D1EE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37E6C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reset;</w:t>
      </w:r>
      <w:proofErr w:type="gramEnd"/>
    </w:p>
    <w:p w14:paraId="4D9E209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55EE4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wire [7:0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]  test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_reg_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69A3831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wire [7:0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]  test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_reg_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2;</w:t>
      </w:r>
      <w:proofErr w:type="gramEnd"/>
    </w:p>
    <w:p w14:paraId="40EA07D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wire [11:0] test_reg_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3;</w:t>
      </w:r>
      <w:proofErr w:type="gramEnd"/>
    </w:p>
    <w:p w14:paraId="6D3C8DB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//wire [4:0]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number_of_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sectors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714821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wire [4:0] number_of_sectors_minus_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78CE73A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[7:0]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bitclockdivider_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clockphase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337D7B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[7:0]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bitclockdivider_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dataphase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05A44E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[7:0]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bitpulse_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width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211C36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[15:0]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microseconds_per_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sector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E81574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cpu_dc_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low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2FEF080" w14:textId="77777777" w:rsidR="00606FFA" w:rsidRPr="00606FFA" w:rsidRDefault="00606FFA" w:rsidP="00E86A31">
      <w:pPr>
        <w:pStyle w:val="PlainText"/>
        <w:rPr>
          <w:ins w:id="32" w:author="Author" w:date="2025-07-19T17:37:00Z" w16du:dateUtc="2025-07-20T00:37:00Z"/>
          <w:rFonts w:ascii="Courier New" w:hAnsi="Courier New" w:cs="Courier New"/>
          <w:sz w:val="18"/>
          <w:szCs w:val="18"/>
        </w:rPr>
      </w:pPr>
      <w:ins w:id="33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 xml:space="preserve">wire </w:t>
        </w:r>
        <w:proofErr w:type="spellStart"/>
        <w:r w:rsidRPr="00606FFA">
          <w:rPr>
            <w:rFonts w:ascii="Courier New" w:hAnsi="Courier New" w:cs="Courier New"/>
            <w:sz w:val="18"/>
            <w:szCs w:val="18"/>
          </w:rPr>
          <w:t>atten_mode_</w:t>
        </w:r>
        <w:proofErr w:type="gramStart"/>
        <w:r w:rsidRPr="00606FFA">
          <w:rPr>
            <w:rFonts w:ascii="Courier New" w:hAnsi="Courier New" w:cs="Courier New"/>
            <w:sz w:val="18"/>
            <w:szCs w:val="18"/>
          </w:rPr>
          <w:t>enable</w:t>
        </w:r>
        <w:proofErr w:type="spellEnd"/>
        <w:r w:rsidRPr="00606FFA">
          <w:rPr>
            <w:rFonts w:ascii="Courier New" w:hAnsi="Courier New" w:cs="Courier New"/>
            <w:sz w:val="18"/>
            <w:szCs w:val="18"/>
          </w:rPr>
          <w:t>;</w:t>
        </w:r>
        <w:proofErr w:type="gramEnd"/>
      </w:ins>
    </w:p>
    <w:p w14:paraId="195D3BF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D12D1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sector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BBADEE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index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B07570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bus_sector_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3A2B06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bus_index_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3578D0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CB404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File_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06ED19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Write_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Protect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66B853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Fault_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Latch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5E2766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[2:0]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Drive_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BE45A8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72C1F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Selected_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7880C6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[7:0]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Cylinder_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950A5E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Head_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5FA857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[4:0]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Sector_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6DFC0B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[4:0]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Sector_Address_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Safe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0F0D7B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oncylinder_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29059E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write_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6D5C54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read_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1FD8D2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1D0E0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wire BUS_RD_DATA_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H;</w:t>
      </w:r>
      <w:proofErr w:type="gramEnd"/>
    </w:p>
    <w:p w14:paraId="20AEE12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wire BUS_RD_CLK_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H;</w:t>
      </w:r>
      <w:proofErr w:type="gramEnd"/>
    </w:p>
    <w:p w14:paraId="7000761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C0851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load_address_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0BF7B2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load_address_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busread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CE399C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load_address_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28F134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dram_read_enbl_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5E3562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dram_read_enbl_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busread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D6DA57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dram_addr_incr_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272552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dram_write_enbl_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73A4BA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dram_write_enbl_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27446B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readack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1CAA60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writeack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6509E4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D40E8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[7:0]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spi_serpar_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reg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B3E7F5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[15:0]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readdata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7A7800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[15:0]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dram_writedata_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FE73D2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[15:0]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dram_writedata_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522966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F0C9F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[15:0]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2807C1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[15:0]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6247DA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0F4611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3D231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clkenbl_read_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bit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677251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clkenbl_read_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data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3D7662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clock_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976F55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data_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3AF825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wire clkenbl_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1usec;</w:t>
      </w:r>
      <w:proofErr w:type="gramEnd"/>
    </w:p>
    <w:p w14:paraId="6F274A9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659C0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[7:0]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debug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21EDD0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[7:0]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bdw_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test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513443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interface_test_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mode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F2DD66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877CD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strobe_selected_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4CC55B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read_selected_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E01F82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write_selected_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C997E0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84C38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wire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Servo_Pulse_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FPGA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B4E355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60100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//reg [7:0]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test_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A53F82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646DB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//wire [2:0]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bdw_state_output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 // for debugging for visibility of the bus write state</w:t>
      </w:r>
    </w:p>
    <w:p w14:paraId="41D245D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CD6D8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//============================ MISC TOP LEVEL LOGIC TO DRIVE THE INDICATORS ==================================</w:t>
      </w:r>
    </w:p>
    <w:p w14:paraId="75F048A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213D9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assign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FPANEL_WT_PROT_indicator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interface_test_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mode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?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~test_reg_3[3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] :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~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Write_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Protect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C447F6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assign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FPANEL_WT_indicator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=     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interface_test_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mode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?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~test_reg_3[1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] :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~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write_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AD973E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assign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FPANEL_RD_indicator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=     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interface_test_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mode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?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~test_reg_3[0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] :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~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read_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3414AB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assign FPANEL_ON_CYL_indicator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= 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_test_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mode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?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~test_reg_3[5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] :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~(</w:t>
      </w:r>
      <w:proofErr w:type="spellStart"/>
      <w:proofErr w:type="gramEnd"/>
      <w:r w:rsidRPr="00606FFA">
        <w:rPr>
          <w:rFonts w:ascii="Courier New" w:hAnsi="Courier New" w:cs="Courier New"/>
          <w:sz w:val="18"/>
          <w:szCs w:val="18"/>
        </w:rPr>
        <w:t>oncylinder_indicator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&amp;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File_Ready</w:t>
      </w:r>
      <w:proofErr w:type="spellEnd"/>
      <w:proofErr w:type="gramStart"/>
      <w:r w:rsidRPr="00606FF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6ADB9BC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//assign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FPANEL_WT_indicator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~(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~BUS_WT_GATE_L &amp;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Selected_Ready</w:t>
      </w:r>
      <w:proofErr w:type="spellEnd"/>
      <w:proofErr w:type="gramStart"/>
      <w:r w:rsidRPr="00606FF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5F3161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//assign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FPANEL_RD_indicator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~(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~BUS_RD_GATE_L &amp;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Selected_Ready</w:t>
      </w:r>
      <w:proofErr w:type="spellEnd"/>
      <w:proofErr w:type="gramStart"/>
      <w:r w:rsidRPr="00606FF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9A2C48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5A188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//assign SPARE_PIO1_24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debug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0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1F6CCB3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//assign SPARE_PIO1_24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bdw_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test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6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2BBBD4D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//assign SPARE_PIO1_24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5FE1253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assign SELECTED_RDY_LED_N = ~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Selected_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B5E1C3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assign TESTER_OUTPUT_1_L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interface_test_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mode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?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~test_reg_3[8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]  :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~1'b0; // this is pin 87</w:t>
      </w:r>
    </w:p>
    <w:p w14:paraId="446CD394" w14:textId="0ED94B80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ins w:id="34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//</w:t>
        </w:r>
      </w:ins>
      <w:r w:rsidRPr="00606FFA">
        <w:rPr>
          <w:rFonts w:ascii="Courier New" w:hAnsi="Courier New" w:cs="Courier New"/>
          <w:sz w:val="18"/>
          <w:szCs w:val="18"/>
        </w:rPr>
        <w:t xml:space="preserve">assign TESTER_OUTPUT_2_L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interface_test_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mode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?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~test_reg_3[9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]  :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del w:id="35" w:author="Author" w:date="2025-07-19T17:37:00Z" w16du:dateUtc="2025-07-20T00:37:00Z">
        <w:r w:rsidR="00DB39E0" w:rsidRPr="00606FFA">
          <w:rPr>
            <w:rFonts w:ascii="Courier New" w:hAnsi="Courier New" w:cs="Courier New"/>
            <w:sz w:val="18"/>
            <w:szCs w:val="18"/>
          </w:rPr>
          <w:delText>~1'b0;</w:delText>
        </w:r>
      </w:del>
      <w:proofErr w:type="gramStart"/>
      <w:ins w:id="36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~(</w:t>
        </w:r>
        <w:proofErr w:type="spellStart"/>
        <w:proofErr w:type="gramEnd"/>
        <w:r w:rsidRPr="00606FFA">
          <w:rPr>
            <w:rFonts w:ascii="Courier New" w:hAnsi="Courier New" w:cs="Courier New"/>
            <w:sz w:val="18"/>
            <w:szCs w:val="18"/>
          </w:rPr>
          <w:t>atten_mode_enable</w:t>
        </w:r>
        <w:proofErr w:type="spellEnd"/>
        <w:r w:rsidRPr="00606FFA">
          <w:rPr>
            <w:rFonts w:ascii="Courier New" w:hAnsi="Courier New" w:cs="Courier New"/>
            <w:sz w:val="18"/>
            <w:szCs w:val="18"/>
          </w:rPr>
          <w:t xml:space="preserve"> &amp; ~</w:t>
        </w:r>
        <w:proofErr w:type="spellStart"/>
        <w:r w:rsidRPr="00606FFA">
          <w:rPr>
            <w:rFonts w:ascii="Courier New" w:hAnsi="Courier New" w:cs="Courier New"/>
            <w:sz w:val="18"/>
            <w:szCs w:val="18"/>
          </w:rPr>
          <w:t>Drive_</w:t>
        </w:r>
        <w:proofErr w:type="gramStart"/>
        <w:r w:rsidRPr="00606FFA">
          <w:rPr>
            <w:rFonts w:ascii="Courier New" w:hAnsi="Courier New" w:cs="Courier New"/>
            <w:sz w:val="18"/>
            <w:szCs w:val="18"/>
          </w:rPr>
          <w:t>Address</w:t>
        </w:r>
        <w:proofErr w:type="spellEnd"/>
        <w:r w:rsidRPr="00606FFA">
          <w:rPr>
            <w:rFonts w:ascii="Courier New" w:hAnsi="Courier New" w:cs="Courier New"/>
            <w:sz w:val="18"/>
            <w:szCs w:val="18"/>
          </w:rPr>
          <w:t>[</w:t>
        </w:r>
        <w:proofErr w:type="gramEnd"/>
        <w:r w:rsidRPr="00606FFA">
          <w:rPr>
            <w:rFonts w:ascii="Courier New" w:hAnsi="Courier New" w:cs="Courier New"/>
            <w:sz w:val="18"/>
            <w:szCs w:val="18"/>
          </w:rPr>
          <w:t>2] &amp; ~</w:t>
        </w:r>
        <w:proofErr w:type="spellStart"/>
        <w:r w:rsidRPr="00606FFA">
          <w:rPr>
            <w:rFonts w:ascii="Courier New" w:hAnsi="Courier New" w:cs="Courier New"/>
            <w:sz w:val="18"/>
            <w:szCs w:val="18"/>
          </w:rPr>
          <w:t>Drive_</w:t>
        </w:r>
        <w:proofErr w:type="gramStart"/>
        <w:r w:rsidRPr="00606FFA">
          <w:rPr>
            <w:rFonts w:ascii="Courier New" w:hAnsi="Courier New" w:cs="Courier New"/>
            <w:sz w:val="18"/>
            <w:szCs w:val="18"/>
          </w:rPr>
          <w:t>Address</w:t>
        </w:r>
        <w:proofErr w:type="spellEnd"/>
        <w:r w:rsidRPr="00606FFA">
          <w:rPr>
            <w:rFonts w:ascii="Courier New" w:hAnsi="Courier New" w:cs="Courier New"/>
            <w:sz w:val="18"/>
            <w:szCs w:val="18"/>
          </w:rPr>
          <w:t>[</w:t>
        </w:r>
        <w:proofErr w:type="gramEnd"/>
        <w:r w:rsidRPr="00606FFA">
          <w:rPr>
            <w:rFonts w:ascii="Courier New" w:hAnsi="Courier New" w:cs="Courier New"/>
            <w:sz w:val="18"/>
            <w:szCs w:val="18"/>
          </w:rPr>
          <w:t>1] &amp; ~</w:t>
        </w:r>
        <w:proofErr w:type="spellStart"/>
        <w:r w:rsidRPr="00606FFA">
          <w:rPr>
            <w:rFonts w:ascii="Courier New" w:hAnsi="Courier New" w:cs="Courier New"/>
            <w:sz w:val="18"/>
            <w:szCs w:val="18"/>
          </w:rPr>
          <w:t>Drive_</w:t>
        </w:r>
        <w:proofErr w:type="gramStart"/>
        <w:r w:rsidRPr="00606FFA">
          <w:rPr>
            <w:rFonts w:ascii="Courier New" w:hAnsi="Courier New" w:cs="Courier New"/>
            <w:sz w:val="18"/>
            <w:szCs w:val="18"/>
          </w:rPr>
          <w:t>Address</w:t>
        </w:r>
        <w:proofErr w:type="spellEnd"/>
        <w:r w:rsidRPr="00606FFA">
          <w:rPr>
            <w:rFonts w:ascii="Courier New" w:hAnsi="Courier New" w:cs="Courier New"/>
            <w:sz w:val="18"/>
            <w:szCs w:val="18"/>
          </w:rPr>
          <w:t>[</w:t>
        </w:r>
        <w:proofErr w:type="gramEnd"/>
        <w:r w:rsidRPr="00606FFA">
          <w:rPr>
            <w:rFonts w:ascii="Courier New" w:hAnsi="Courier New" w:cs="Courier New"/>
            <w:sz w:val="18"/>
            <w:szCs w:val="18"/>
          </w:rPr>
          <w:t>0] &amp; ~BUS_RWS_RDY_H);</w:t>
        </w:r>
      </w:ins>
      <w:r w:rsidRPr="00606FFA">
        <w:rPr>
          <w:rFonts w:ascii="Courier New" w:hAnsi="Courier New" w:cs="Courier New"/>
          <w:sz w:val="18"/>
          <w:szCs w:val="18"/>
        </w:rPr>
        <w:t xml:space="preserve"> // this is pin 44</w:t>
      </w:r>
    </w:p>
    <w:p w14:paraId="1DFDA2B2" w14:textId="77777777" w:rsidR="00606FFA" w:rsidRPr="00606FFA" w:rsidRDefault="00606FFA" w:rsidP="00E86A31">
      <w:pPr>
        <w:pStyle w:val="PlainText"/>
        <w:rPr>
          <w:ins w:id="37" w:author="Author" w:date="2025-07-19T17:37:00Z" w16du:dateUtc="2025-07-20T00:37:00Z"/>
          <w:rFonts w:ascii="Courier New" w:hAnsi="Courier New" w:cs="Courier New"/>
          <w:sz w:val="18"/>
          <w:szCs w:val="18"/>
        </w:rPr>
      </w:pPr>
      <w:ins w:id="38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 xml:space="preserve">assign TESTER_OUTPUT_2_L = </w:t>
        </w:r>
        <w:proofErr w:type="spellStart"/>
        <w:r w:rsidRPr="00606FFA">
          <w:rPr>
            <w:rFonts w:ascii="Courier New" w:hAnsi="Courier New" w:cs="Courier New"/>
            <w:sz w:val="18"/>
            <w:szCs w:val="18"/>
          </w:rPr>
          <w:t>interface_test_</w:t>
        </w:r>
        <w:proofErr w:type="gramStart"/>
        <w:r w:rsidRPr="00606FFA">
          <w:rPr>
            <w:rFonts w:ascii="Courier New" w:hAnsi="Courier New" w:cs="Courier New"/>
            <w:sz w:val="18"/>
            <w:szCs w:val="18"/>
          </w:rPr>
          <w:t>mode</w:t>
        </w:r>
        <w:proofErr w:type="spellEnd"/>
        <w:r w:rsidRPr="00606FFA">
          <w:rPr>
            <w:rFonts w:ascii="Courier New" w:hAnsi="Courier New" w:cs="Courier New"/>
            <w:sz w:val="18"/>
            <w:szCs w:val="18"/>
          </w:rPr>
          <w:t xml:space="preserve"> ?</w:t>
        </w:r>
        <w:proofErr w:type="gramEnd"/>
        <w:r w:rsidRPr="00606FFA">
          <w:rPr>
            <w:rFonts w:ascii="Courier New" w:hAnsi="Courier New" w:cs="Courier New"/>
            <w:sz w:val="18"/>
            <w:szCs w:val="18"/>
          </w:rPr>
          <w:t xml:space="preserve"> ~test_reg_3[9</w:t>
        </w:r>
        <w:proofErr w:type="gramStart"/>
        <w:r w:rsidRPr="00606FFA">
          <w:rPr>
            <w:rFonts w:ascii="Courier New" w:hAnsi="Courier New" w:cs="Courier New"/>
            <w:sz w:val="18"/>
            <w:szCs w:val="18"/>
          </w:rPr>
          <w:t>]  :</w:t>
        </w:r>
        <w:proofErr w:type="gramEnd"/>
        <w:r w:rsidRPr="00606FFA">
          <w:rPr>
            <w:rFonts w:ascii="Courier New" w:hAnsi="Courier New" w:cs="Courier New"/>
            <w:sz w:val="18"/>
            <w:szCs w:val="18"/>
          </w:rPr>
          <w:t xml:space="preserve"> ~(~</w:t>
        </w:r>
        <w:proofErr w:type="spellStart"/>
        <w:r w:rsidRPr="00606FFA">
          <w:rPr>
            <w:rFonts w:ascii="Courier New" w:hAnsi="Courier New" w:cs="Courier New"/>
            <w:sz w:val="18"/>
            <w:szCs w:val="18"/>
          </w:rPr>
          <w:t>Drive_</w:t>
        </w:r>
        <w:proofErr w:type="gramStart"/>
        <w:r w:rsidRPr="00606FFA">
          <w:rPr>
            <w:rFonts w:ascii="Courier New" w:hAnsi="Courier New" w:cs="Courier New"/>
            <w:sz w:val="18"/>
            <w:szCs w:val="18"/>
          </w:rPr>
          <w:t>Address</w:t>
        </w:r>
        <w:proofErr w:type="spellEnd"/>
        <w:r w:rsidRPr="00606FFA">
          <w:rPr>
            <w:rFonts w:ascii="Courier New" w:hAnsi="Courier New" w:cs="Courier New"/>
            <w:sz w:val="18"/>
            <w:szCs w:val="18"/>
          </w:rPr>
          <w:t>[</w:t>
        </w:r>
        <w:proofErr w:type="gramEnd"/>
        <w:r w:rsidRPr="00606FFA">
          <w:rPr>
            <w:rFonts w:ascii="Courier New" w:hAnsi="Courier New" w:cs="Courier New"/>
            <w:sz w:val="18"/>
            <w:szCs w:val="18"/>
          </w:rPr>
          <w:t>2] &amp; ~</w:t>
        </w:r>
        <w:proofErr w:type="spellStart"/>
        <w:r w:rsidRPr="00606FFA">
          <w:rPr>
            <w:rFonts w:ascii="Courier New" w:hAnsi="Courier New" w:cs="Courier New"/>
            <w:sz w:val="18"/>
            <w:szCs w:val="18"/>
          </w:rPr>
          <w:t>Drive_</w:t>
        </w:r>
        <w:proofErr w:type="gramStart"/>
        <w:r w:rsidRPr="00606FFA">
          <w:rPr>
            <w:rFonts w:ascii="Courier New" w:hAnsi="Courier New" w:cs="Courier New"/>
            <w:sz w:val="18"/>
            <w:szCs w:val="18"/>
          </w:rPr>
          <w:t>Address</w:t>
        </w:r>
        <w:proofErr w:type="spellEnd"/>
        <w:r w:rsidRPr="00606FFA">
          <w:rPr>
            <w:rFonts w:ascii="Courier New" w:hAnsi="Courier New" w:cs="Courier New"/>
            <w:sz w:val="18"/>
            <w:szCs w:val="18"/>
          </w:rPr>
          <w:t>[</w:t>
        </w:r>
        <w:proofErr w:type="gramEnd"/>
        <w:r w:rsidRPr="00606FFA">
          <w:rPr>
            <w:rFonts w:ascii="Courier New" w:hAnsi="Courier New" w:cs="Courier New"/>
            <w:sz w:val="18"/>
            <w:szCs w:val="18"/>
          </w:rPr>
          <w:t>1] &amp; ~</w:t>
        </w:r>
        <w:proofErr w:type="spellStart"/>
        <w:r w:rsidRPr="00606FFA">
          <w:rPr>
            <w:rFonts w:ascii="Courier New" w:hAnsi="Courier New" w:cs="Courier New"/>
            <w:sz w:val="18"/>
            <w:szCs w:val="18"/>
          </w:rPr>
          <w:t>Drive_</w:t>
        </w:r>
        <w:proofErr w:type="gramStart"/>
        <w:r w:rsidRPr="00606FFA">
          <w:rPr>
            <w:rFonts w:ascii="Courier New" w:hAnsi="Courier New" w:cs="Courier New"/>
            <w:sz w:val="18"/>
            <w:szCs w:val="18"/>
          </w:rPr>
          <w:t>Address</w:t>
        </w:r>
        <w:proofErr w:type="spellEnd"/>
        <w:r w:rsidRPr="00606FFA">
          <w:rPr>
            <w:rFonts w:ascii="Courier New" w:hAnsi="Courier New" w:cs="Courier New"/>
            <w:sz w:val="18"/>
            <w:szCs w:val="18"/>
          </w:rPr>
          <w:t>[</w:t>
        </w:r>
        <w:proofErr w:type="gramEnd"/>
        <w:r w:rsidRPr="00606FFA">
          <w:rPr>
            <w:rFonts w:ascii="Courier New" w:hAnsi="Courier New" w:cs="Courier New"/>
            <w:sz w:val="18"/>
            <w:szCs w:val="18"/>
          </w:rPr>
          <w:t>0] &amp; ~BUS_RWS_RDY_H); // this is pin 44</w:t>
        </w:r>
      </w:ins>
    </w:p>
    <w:p w14:paraId="2657368C" w14:textId="77777777" w:rsidR="00606FFA" w:rsidRPr="00606FFA" w:rsidRDefault="00606FFA" w:rsidP="00E86A31">
      <w:pPr>
        <w:pStyle w:val="PlainText"/>
        <w:rPr>
          <w:ins w:id="39" w:author="Author" w:date="2025-07-19T17:37:00Z" w16du:dateUtc="2025-07-20T00:37:00Z"/>
          <w:rFonts w:ascii="Courier New" w:hAnsi="Courier New" w:cs="Courier New"/>
          <w:sz w:val="18"/>
          <w:szCs w:val="18"/>
        </w:rPr>
      </w:pPr>
      <w:ins w:id="40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 xml:space="preserve">// Don't qualify the ATTEN output with </w:t>
        </w:r>
        <w:proofErr w:type="spellStart"/>
        <w:r w:rsidRPr="00606FFA">
          <w:rPr>
            <w:rFonts w:ascii="Courier New" w:hAnsi="Courier New" w:cs="Courier New"/>
            <w:sz w:val="18"/>
            <w:szCs w:val="18"/>
          </w:rPr>
          <w:t>Selected_Ready</w:t>
        </w:r>
        <w:proofErr w:type="spellEnd"/>
        <w:r w:rsidRPr="00606FFA">
          <w:rPr>
            <w:rFonts w:ascii="Courier New" w:hAnsi="Courier New" w:cs="Courier New"/>
            <w:sz w:val="18"/>
            <w:szCs w:val="18"/>
          </w:rPr>
          <w:t xml:space="preserve"> because the setting of the </w:t>
        </w:r>
        <w:proofErr w:type="spellStart"/>
        <w:r w:rsidRPr="00606FFA">
          <w:rPr>
            <w:rFonts w:ascii="Courier New" w:hAnsi="Courier New" w:cs="Courier New"/>
            <w:sz w:val="18"/>
            <w:szCs w:val="18"/>
          </w:rPr>
          <w:t>on_cyl_counter</w:t>
        </w:r>
        <w:proofErr w:type="spellEnd"/>
        <w:r w:rsidRPr="00606FFA">
          <w:rPr>
            <w:rFonts w:ascii="Courier New" w:hAnsi="Courier New" w:cs="Courier New"/>
            <w:sz w:val="18"/>
            <w:szCs w:val="18"/>
          </w:rPr>
          <w:t xml:space="preserve"> in </w:t>
        </w:r>
        <w:proofErr w:type="spellStart"/>
        <w:r w:rsidRPr="00606FFA">
          <w:rPr>
            <w:rFonts w:ascii="Courier New" w:hAnsi="Courier New" w:cs="Courier New"/>
            <w:sz w:val="18"/>
            <w:szCs w:val="18"/>
          </w:rPr>
          <w:t>seek_to_</w:t>
        </w:r>
        <w:proofErr w:type="gramStart"/>
        <w:r w:rsidRPr="00606FFA">
          <w:rPr>
            <w:rFonts w:ascii="Courier New" w:hAnsi="Courier New" w:cs="Courier New"/>
            <w:sz w:val="18"/>
            <w:szCs w:val="18"/>
          </w:rPr>
          <w:t>cylinder.v</w:t>
        </w:r>
        <w:proofErr w:type="spellEnd"/>
        <w:proofErr w:type="gramEnd"/>
        <w:r w:rsidRPr="00606FFA">
          <w:rPr>
            <w:rFonts w:ascii="Courier New" w:hAnsi="Courier New" w:cs="Courier New"/>
            <w:sz w:val="18"/>
            <w:szCs w:val="18"/>
          </w:rPr>
          <w:t xml:space="preserve"> is already qualified by </w:t>
        </w:r>
        <w:proofErr w:type="spellStart"/>
        <w:r w:rsidRPr="00606FFA">
          <w:rPr>
            <w:rFonts w:ascii="Courier New" w:hAnsi="Courier New" w:cs="Courier New"/>
            <w:sz w:val="18"/>
            <w:szCs w:val="18"/>
          </w:rPr>
          <w:t>Selected_Ready</w:t>
        </w:r>
        <w:proofErr w:type="spellEnd"/>
        <w:r w:rsidRPr="00606FFA">
          <w:rPr>
            <w:rFonts w:ascii="Courier New" w:hAnsi="Courier New" w:cs="Courier New"/>
            <w:sz w:val="18"/>
            <w:szCs w:val="18"/>
          </w:rPr>
          <w:t xml:space="preserve">. </w:t>
        </w:r>
      </w:ins>
    </w:p>
    <w:p w14:paraId="7AD44EF4" w14:textId="77777777" w:rsidR="00606FFA" w:rsidRPr="00606FFA" w:rsidRDefault="00606FFA" w:rsidP="00E86A31">
      <w:pPr>
        <w:pStyle w:val="PlainText"/>
        <w:rPr>
          <w:ins w:id="41" w:author="Author" w:date="2025-07-19T17:37:00Z" w16du:dateUtc="2025-07-20T00:37:00Z"/>
          <w:rFonts w:ascii="Courier New" w:hAnsi="Courier New" w:cs="Courier New"/>
          <w:sz w:val="18"/>
          <w:szCs w:val="18"/>
        </w:rPr>
      </w:pPr>
      <w:ins w:id="42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// We want the ATTEN to remain active in case the controller selects another drive immediately following a seek command (by activating Strobe)</w:t>
        </w:r>
      </w:ins>
    </w:p>
    <w:p w14:paraId="3DE5EC63" w14:textId="77777777" w:rsidR="00606FFA" w:rsidRPr="00606FFA" w:rsidRDefault="00606FFA" w:rsidP="00E86A31">
      <w:pPr>
        <w:pStyle w:val="PlainText"/>
        <w:rPr>
          <w:ins w:id="43" w:author="Author" w:date="2025-07-19T17:37:00Z" w16du:dateUtc="2025-07-20T00:37:00Z"/>
          <w:rFonts w:ascii="Courier New" w:hAnsi="Courier New" w:cs="Courier New"/>
          <w:sz w:val="18"/>
          <w:szCs w:val="18"/>
        </w:rPr>
      </w:pPr>
      <w:ins w:id="44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 xml:space="preserve">// There are already individual outputs of </w:t>
        </w:r>
        <w:proofErr w:type="spellStart"/>
        <w:r w:rsidRPr="00606FFA">
          <w:rPr>
            <w:rFonts w:ascii="Courier New" w:hAnsi="Courier New" w:cs="Courier New"/>
            <w:sz w:val="18"/>
            <w:szCs w:val="18"/>
          </w:rPr>
          <w:t>ATTENx</w:t>
        </w:r>
        <w:proofErr w:type="spellEnd"/>
        <w:r w:rsidRPr="00606FFA">
          <w:rPr>
            <w:rFonts w:ascii="Courier New" w:hAnsi="Courier New" w:cs="Courier New"/>
            <w:sz w:val="18"/>
            <w:szCs w:val="18"/>
          </w:rPr>
          <w:t xml:space="preserve"> for each </w:t>
        </w:r>
        <w:proofErr w:type="gramStart"/>
        <w:r w:rsidRPr="00606FFA">
          <w:rPr>
            <w:rFonts w:ascii="Courier New" w:hAnsi="Courier New" w:cs="Courier New"/>
            <w:sz w:val="18"/>
            <w:szCs w:val="18"/>
          </w:rPr>
          <w:t>drive</w:t>
        </w:r>
        <w:proofErr w:type="gramEnd"/>
        <w:r w:rsidRPr="00606FFA">
          <w:rPr>
            <w:rFonts w:ascii="Courier New" w:hAnsi="Courier New" w:cs="Courier New"/>
            <w:sz w:val="18"/>
            <w:szCs w:val="18"/>
          </w:rPr>
          <w:t xml:space="preserve"> so they don't need to be qualified by the BUS_SEL_DR_L address from the disk bus</w:t>
        </w:r>
      </w:ins>
    </w:p>
    <w:p w14:paraId="38AA74A5" w14:textId="77777777" w:rsidR="00606FFA" w:rsidRPr="00606FFA" w:rsidRDefault="00606FFA" w:rsidP="00E86A31">
      <w:pPr>
        <w:pStyle w:val="PlainText"/>
        <w:rPr>
          <w:ins w:id="45" w:author="Author" w:date="2025-07-19T17:37:00Z" w16du:dateUtc="2025-07-20T00:37:00Z"/>
          <w:rFonts w:ascii="Courier New" w:hAnsi="Courier New" w:cs="Courier New"/>
          <w:sz w:val="18"/>
          <w:szCs w:val="18"/>
        </w:rPr>
      </w:pPr>
      <w:ins w:id="46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 xml:space="preserve">// Instead, use </w:t>
        </w:r>
        <w:proofErr w:type="spellStart"/>
        <w:r w:rsidRPr="00606FFA">
          <w:rPr>
            <w:rFonts w:ascii="Courier New" w:hAnsi="Courier New" w:cs="Courier New"/>
            <w:sz w:val="18"/>
            <w:szCs w:val="18"/>
          </w:rPr>
          <w:t>Drive_Address</w:t>
        </w:r>
        <w:proofErr w:type="spellEnd"/>
        <w:r w:rsidRPr="00606FFA">
          <w:rPr>
            <w:rFonts w:ascii="Courier New" w:hAnsi="Courier New" w:cs="Courier New"/>
            <w:sz w:val="18"/>
            <w:szCs w:val="18"/>
          </w:rPr>
          <w:t xml:space="preserve"> (the address selected by the dipswitches) to route the signal to the proper </w:t>
        </w:r>
        <w:proofErr w:type="spellStart"/>
        <w:r w:rsidRPr="00606FFA">
          <w:rPr>
            <w:rFonts w:ascii="Courier New" w:hAnsi="Courier New" w:cs="Courier New"/>
            <w:sz w:val="18"/>
            <w:szCs w:val="18"/>
          </w:rPr>
          <w:t>ATTENx</w:t>
        </w:r>
        <w:proofErr w:type="spellEnd"/>
        <w:r w:rsidRPr="00606FFA">
          <w:rPr>
            <w:rFonts w:ascii="Courier New" w:hAnsi="Courier New" w:cs="Courier New"/>
            <w:sz w:val="18"/>
            <w:szCs w:val="18"/>
          </w:rPr>
          <w:t xml:space="preserve"> output</w:t>
        </w:r>
      </w:ins>
    </w:p>
    <w:p w14:paraId="7E49C03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assign TESTER_OUTPUT_3_L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interface_test_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mode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?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~test_reg_3[10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] :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~1'b0; // this is pin 45</w:t>
      </w:r>
    </w:p>
    <w:p w14:paraId="6E6116B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//assign TESTER_OUTPUT_1_L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debug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1]; // this is pin 87</w:t>
      </w:r>
    </w:p>
    <w:p w14:paraId="1DB13EA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//assign TESTER_OUTPUT_2_L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debug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2]; // this is pin 44</w:t>
      </w:r>
    </w:p>
    <w:p w14:paraId="33BC595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//assign TESTER_OUTPUT_3_L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debug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3]; // this is pin 45</w:t>
      </w:r>
    </w:p>
    <w:p w14:paraId="5BBD2B7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383BB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5673C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//assign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Servo_Pulse_FPGA_pin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bdw_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test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7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52A5676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//assign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Servo_Pulse_FPGA_pin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Servo_Pulse_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FPGA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E7CA26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//assign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Servo_Pulse_FPGA_pin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= ~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Selected_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E6FF86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9A5CB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//assign TESTER_OUTPUT_1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test_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0]; // this is pin 87</w:t>
      </w:r>
    </w:p>
    <w:p w14:paraId="44E3C0B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//assign TESTER_OUTPUT_2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test_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1]; // this is pin 44</w:t>
      </w:r>
    </w:p>
    <w:p w14:paraId="7064ACA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//assign TESTER_OUTPUT_3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test_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2]; // this is pin 45</w:t>
      </w:r>
    </w:p>
    <w:p w14:paraId="613F844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//assign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Servo_Pulse_FPGA_pin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test_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3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];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// this is pin 73</w:t>
      </w:r>
    </w:p>
    <w:p w14:paraId="5CC1EE3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//assign SPARE_PIO1_24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test_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4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];  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  // this is pin 74</w:t>
      </w:r>
    </w:p>
    <w:p w14:paraId="16DC485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//assign SELECTED_RDY_LED_N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test_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5]; // this is pin 75</w:t>
      </w:r>
    </w:p>
    <w:p w14:paraId="1BD0DAD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//assign CMD_INTERRUPTX 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test_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6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];  /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/ this is pin 76</w:t>
      </w:r>
    </w:p>
    <w:p w14:paraId="3668801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07A4B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//always @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posedge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clock)</w:t>
      </w:r>
    </w:p>
    <w:p w14:paraId="5A47B61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begin :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PINTESTLOOP // block name</w:t>
      </w:r>
    </w:p>
    <w:p w14:paraId="0C21322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//if(reset==1'b1) begin</w:t>
      </w:r>
    </w:p>
    <w:p w14:paraId="708DB29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    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test_counter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&lt;= 8'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d0;</w:t>
      </w:r>
      <w:proofErr w:type="gramEnd"/>
    </w:p>
    <w:p w14:paraId="070871E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//end</w:t>
      </w:r>
    </w:p>
    <w:p w14:paraId="6A0706F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//else begin</w:t>
      </w:r>
    </w:p>
    <w:p w14:paraId="2AA3B76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    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test_counter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test_counter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+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65BEE92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//end</w:t>
      </w:r>
    </w:p>
    <w:p w14:paraId="6803E3C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//end</w:t>
      </w:r>
    </w:p>
    <w:p w14:paraId="7846E66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01900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//============================ SDRAM Bidirectional I/O pins ==================================</w:t>
      </w:r>
    </w:p>
    <w:p w14:paraId="7DFE2BA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DCEBA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SB_IO DQ00</w:t>
      </w:r>
    </w:p>
    <w:p w14:paraId="284A0F3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(</w:t>
      </w:r>
    </w:p>
    <w:p w14:paraId="3C36496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.PACKAGE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_PIN (SDRAM_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DQ[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0]), // User's Pin signal name</w:t>
      </w:r>
    </w:p>
    <w:p w14:paraId="09AAFCD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 // Output Pin Tristate/Enable control</w:t>
      </w:r>
    </w:p>
    <w:p w14:paraId="7FB37B3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0]), // Data 0 - out to Pin</w:t>
      </w:r>
    </w:p>
    <w:p w14:paraId="238A80B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0]), // Data 0 - Pin input</w:t>
      </w:r>
    </w:p>
    <w:p w14:paraId="1377B11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n.c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pins we don't use</w:t>
      </w:r>
    </w:p>
    <w:p w14:paraId="71D167F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.LATCH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_INPUT_VALUE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.INPUT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_OUT_1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_IN_1 () </w:t>
      </w:r>
    </w:p>
    <w:p w14:paraId="098E59C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3517FD0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DQ00.PIN_TYPE = 6'b101001; // non-latched bi-directional I/O buffer</w:t>
      </w:r>
    </w:p>
    <w:p w14:paraId="7453543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DQ00.PULLUP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3BD32EF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By default, the IO will have NO pull up.</w:t>
      </w:r>
    </w:p>
    <w:p w14:paraId="2FBE1B0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This parameter is used only on bank 0, 1, and 2. Ignored when it is placed at bank 3</w:t>
      </w:r>
    </w:p>
    <w:p w14:paraId="2B202FE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DQ00.NEG_TRIGGER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0CDA0ED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Specify the polarity of all FFs in the IO to be falling edge when NEG_TRIGGER = 1.</w:t>
      </w:r>
    </w:p>
    <w:p w14:paraId="24779C0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Default is rising edge.</w:t>
      </w:r>
    </w:p>
    <w:p w14:paraId="1BAA920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DQ00.IO_STANDARD = "LVCMOS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79B1520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Other IO standards are supported in bank 3 only: SB_SSTL2_CLASS_2, SB_SSTL2_CLASS_1,</w:t>
      </w:r>
    </w:p>
    <w:p w14:paraId="22A428C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 SB_SSTL18_FULL, SB_SSTL18_HALF, SB_MDDR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10,SB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_MDDR8, SB_MDDR4, SB_MDDR2 etc.</w:t>
      </w:r>
    </w:p>
    <w:p w14:paraId="0EBC9B6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A3959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SB_IO DQ01</w:t>
      </w:r>
    </w:p>
    <w:p w14:paraId="42AE986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(</w:t>
      </w:r>
    </w:p>
    <w:p w14:paraId="3F19531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.PACKAGE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_PIN (SDRAM_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DQ[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1]),</w:t>
      </w:r>
    </w:p>
    <w:p w14:paraId="4995E25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1617F70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1]),</w:t>
      </w:r>
    </w:p>
    <w:p w14:paraId="306D54F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1]),</w:t>
      </w:r>
    </w:p>
    <w:p w14:paraId="6D62284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.LATCH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_INPUT_VALUE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.INPUT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_OUT_1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_IN_1 () </w:t>
      </w:r>
    </w:p>
    <w:p w14:paraId="69B018B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23B1E8B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DQ01.PIN_TYPE = 6'b101001; // non-latched bi-directional I/O buffer</w:t>
      </w:r>
    </w:p>
    <w:p w14:paraId="7B38CCE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DQ01.PULLUP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4D1A9F4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DQ01.NEG_TRIGGER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115C3D8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DQ01.IO_STANDARD = "LVCMOS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1AB157B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7F8C2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SB_IO DQ02</w:t>
      </w:r>
    </w:p>
    <w:p w14:paraId="5830B19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(</w:t>
      </w:r>
    </w:p>
    <w:p w14:paraId="5F1A16F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.PACKAGE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_PIN (SDRAM_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DQ[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2]),</w:t>
      </w:r>
    </w:p>
    <w:p w14:paraId="06F0008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405061F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2]),</w:t>
      </w:r>
    </w:p>
    <w:p w14:paraId="66CAA89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2]),</w:t>
      </w:r>
    </w:p>
    <w:p w14:paraId="07B3096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n.c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pins we don't use</w:t>
      </w:r>
    </w:p>
    <w:p w14:paraId="7A7D0FC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.LATCH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_INPUT_VALUE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.INPUT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_OUT_1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_IN_1 () </w:t>
      </w:r>
    </w:p>
    <w:p w14:paraId="2AD44C0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2D7625B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DQ02.PIN_TYPE = 6'b101001; // non-latched bi-directional I/O buffer</w:t>
      </w:r>
    </w:p>
    <w:p w14:paraId="2892215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DQ02.PULLUP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0915FF7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DQ02.NEG_TRIGGER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2BF6518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DQ02.IO_STANDARD = "LVCMOS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23A32F1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5361C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SB_IO DQ03</w:t>
      </w:r>
    </w:p>
    <w:p w14:paraId="07DAB48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(</w:t>
      </w:r>
    </w:p>
    <w:p w14:paraId="6C4CA9C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.PACKAGE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_PIN (SDRAM_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DQ[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3]),</w:t>
      </w:r>
    </w:p>
    <w:p w14:paraId="541B535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7586AF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3]),</w:t>
      </w:r>
    </w:p>
    <w:p w14:paraId="560D9C4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3]),</w:t>
      </w:r>
    </w:p>
    <w:p w14:paraId="6331B30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n.c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pins we don't use</w:t>
      </w:r>
    </w:p>
    <w:p w14:paraId="04AED05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.LATCH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_INPUT_VALUE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.INPUT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_OUT_1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_IN_1 () </w:t>
      </w:r>
    </w:p>
    <w:p w14:paraId="417B728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37E62FA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DQ03.PIN_TYPE = 6'b101001; // non-latched bi-directional I/O buffer</w:t>
      </w:r>
    </w:p>
    <w:p w14:paraId="14BE64B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DQ03.PULLUP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6729CA6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DQ03.NEG_TRIGGER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4946545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DQ03.IO_STANDARD = "LVCMOS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2A1E6AA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EEEC8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SB_IO DQ04</w:t>
      </w:r>
    </w:p>
    <w:p w14:paraId="47F4B8A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(</w:t>
      </w:r>
    </w:p>
    <w:p w14:paraId="125DC98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.PACKAGE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_PIN (SDRAM_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DQ[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4]),</w:t>
      </w:r>
    </w:p>
    <w:p w14:paraId="3309CDA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1A22AE8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4]),</w:t>
      </w:r>
    </w:p>
    <w:p w14:paraId="3F8E090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4]),</w:t>
      </w:r>
    </w:p>
    <w:p w14:paraId="46FCE37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n.c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pins we don't use</w:t>
      </w:r>
    </w:p>
    <w:p w14:paraId="6EAE9C6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.LATCH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_INPUT_VALUE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.INPUT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_OUT_1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_IN_1 () </w:t>
      </w:r>
    </w:p>
    <w:p w14:paraId="3BB3DFC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7E9CE1E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DQ04.PIN_TYPE = 6'b101001; // non-latched bi-directional I/O buffer</w:t>
      </w:r>
    </w:p>
    <w:p w14:paraId="6394655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DQ04.PULLUP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4F009A7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DQ04.NEG_TRIGGER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6531A0B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DQ04.IO_STANDARD = "LVCMOS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3BF05BA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F8420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SB_IO DQ05</w:t>
      </w:r>
    </w:p>
    <w:p w14:paraId="650AAB4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(</w:t>
      </w:r>
    </w:p>
    <w:p w14:paraId="655A030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.PACKAGE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_PIN (SDRAM_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DQ[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5]),</w:t>
      </w:r>
    </w:p>
    <w:p w14:paraId="493433B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72B1929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5]),</w:t>
      </w:r>
    </w:p>
    <w:p w14:paraId="21521FF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5]),</w:t>
      </w:r>
    </w:p>
    <w:p w14:paraId="66A0667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n.c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pins we don't use</w:t>
      </w:r>
    </w:p>
    <w:p w14:paraId="328713F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.LATCH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_INPUT_VALUE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.INPUT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_OUT_1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_IN_1 () </w:t>
      </w:r>
    </w:p>
    <w:p w14:paraId="0315711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68A0B6C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DQ05.PIN_TYPE = 6'b101001; // non-latched bi-directional I/O buffer</w:t>
      </w:r>
    </w:p>
    <w:p w14:paraId="7890E34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DQ05.PULLUP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696D379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DQ05.NEG_TRIGGER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1DF9CF3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DQ05.IO_STANDARD = "LVCMOS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138EDEB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02469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SB_IO DQ06</w:t>
      </w:r>
    </w:p>
    <w:p w14:paraId="515A758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(</w:t>
      </w:r>
    </w:p>
    <w:p w14:paraId="165BAD4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.PACKAGE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_PIN (SDRAM_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DQ[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6]),</w:t>
      </w:r>
    </w:p>
    <w:p w14:paraId="5612A86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24D4233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6]),</w:t>
      </w:r>
    </w:p>
    <w:p w14:paraId="7957784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6]),</w:t>
      </w:r>
    </w:p>
    <w:p w14:paraId="2BAE155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n.c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pins we don't use</w:t>
      </w:r>
    </w:p>
    <w:p w14:paraId="50753A1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.LATCH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_INPUT_VALUE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.INPUT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_OUT_1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_IN_1 () </w:t>
      </w:r>
    </w:p>
    <w:p w14:paraId="3C435B6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7F1560D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DQ06.PIN_TYPE = 6'b101001; // non-latched bi-directional I/O buffer</w:t>
      </w:r>
    </w:p>
    <w:p w14:paraId="723118A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DQ06.PULLUP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608CBFB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DQ06.NEG_TRIGGER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12A4076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DQ06.IO_STANDARD = "LVCMOS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39BDDE0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FB8EE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SB_IO DQ07</w:t>
      </w:r>
    </w:p>
    <w:p w14:paraId="24A718E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(</w:t>
      </w:r>
    </w:p>
    <w:p w14:paraId="3972301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.PACKAGE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_PIN (SDRAM_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DQ[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7]),</w:t>
      </w:r>
    </w:p>
    <w:p w14:paraId="6CAC306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24C9F34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7]),</w:t>
      </w:r>
    </w:p>
    <w:p w14:paraId="7285C69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7]),</w:t>
      </w:r>
    </w:p>
    <w:p w14:paraId="1121C2F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n.c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pins we don't use</w:t>
      </w:r>
    </w:p>
    <w:p w14:paraId="574050B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.LATCH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_INPUT_VALUE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.INPUT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_OUT_1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_IN_1 () </w:t>
      </w:r>
    </w:p>
    <w:p w14:paraId="5965936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28D4101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DQ07.PIN_TYPE = 6'b101001; // non-latched bi-directional I/O buffer</w:t>
      </w:r>
    </w:p>
    <w:p w14:paraId="6A78FA2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DQ07.PULLUP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3E21507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DQ07.NEG_TRIGGER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1F186B6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DQ07.IO_STANDARD = "LVCMOS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06DC17A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84D42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SB_IO DQ08</w:t>
      </w:r>
    </w:p>
    <w:p w14:paraId="36CB147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(</w:t>
      </w:r>
    </w:p>
    <w:p w14:paraId="27DCD33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.PACKAGE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_PIN (SDRAM_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DQ[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8]),</w:t>
      </w:r>
    </w:p>
    <w:p w14:paraId="5DA0222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634BE47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8]),</w:t>
      </w:r>
    </w:p>
    <w:p w14:paraId="7188E4C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8]),</w:t>
      </w:r>
    </w:p>
    <w:p w14:paraId="2BBD729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n.c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pins we don't use</w:t>
      </w:r>
    </w:p>
    <w:p w14:paraId="1DE1219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.LATCH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_INPUT_VALUE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.INPUT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_OUT_1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_IN_1 () </w:t>
      </w:r>
    </w:p>
    <w:p w14:paraId="60D2231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78996B5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DQ08.PIN_TYPE = 6'b101001; // non-latched bi-directional I/O buffer</w:t>
      </w:r>
    </w:p>
    <w:p w14:paraId="30B7F31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DQ08.PULLUP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1BF4ED2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DQ08.NEG_TRIGGER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1E3AD56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DQ08.IO_STANDARD = "LVCMOS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521A6B6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97EA3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SB_IO DQ09</w:t>
      </w:r>
    </w:p>
    <w:p w14:paraId="11024ED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(</w:t>
      </w:r>
    </w:p>
    <w:p w14:paraId="2096C9A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.PACKAGE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_PIN (SDRAM_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DQ[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9]),</w:t>
      </w:r>
    </w:p>
    <w:p w14:paraId="53C1B1D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48D0D0E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9]),</w:t>
      </w:r>
    </w:p>
    <w:p w14:paraId="0DEB56E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9]),</w:t>
      </w:r>
    </w:p>
    <w:p w14:paraId="1870E69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n.c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pins we don't use</w:t>
      </w:r>
    </w:p>
    <w:p w14:paraId="3E4AAAB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.LATCH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_INPUT_VALUE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.INPUT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_OUT_1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_IN_1 () </w:t>
      </w:r>
    </w:p>
    <w:p w14:paraId="5184C88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6E0D17B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DQ09.PIN_TYPE = 6'b101001; // non-latched bi-directional I/O buffer</w:t>
      </w:r>
    </w:p>
    <w:p w14:paraId="075498D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DQ09.PULLUP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53770D7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DQ09.NEG_TRIGGER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194BBCD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DQ09.IO_STANDARD = "LVCMOS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099913B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9664D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SB_IO DQ10</w:t>
      </w:r>
    </w:p>
    <w:p w14:paraId="34A774A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(</w:t>
      </w:r>
    </w:p>
    <w:p w14:paraId="17322D3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.PACKAGE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_PIN (SDRAM_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DQ[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10]),</w:t>
      </w:r>
    </w:p>
    <w:p w14:paraId="7AFE547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09FAB11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10]),</w:t>
      </w:r>
    </w:p>
    <w:p w14:paraId="7167CB9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10]),</w:t>
      </w:r>
    </w:p>
    <w:p w14:paraId="35FA47B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n.c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pins we don't use</w:t>
      </w:r>
    </w:p>
    <w:p w14:paraId="5D9DBB4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.LATCH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_INPUT_VALUE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.INPUT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_OUT_1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_IN_1 () </w:t>
      </w:r>
    </w:p>
    <w:p w14:paraId="07275CE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0C24D5C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DQ10.PIN_TYPE = 6'b101001; // non-latched bi-directional I/O buffer</w:t>
      </w:r>
    </w:p>
    <w:p w14:paraId="7C29F96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DQ10.PULLUP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7152A50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DQ10.NEG_TRIGGER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0A922D6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DQ10.IO_STANDARD = "LVCMOS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24E487E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3DBD2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SB_IO DQ11</w:t>
      </w:r>
    </w:p>
    <w:p w14:paraId="518F132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(</w:t>
      </w:r>
    </w:p>
    <w:p w14:paraId="78DFAF9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.PACKAGE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_PIN (SDRAM_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DQ[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11]),</w:t>
      </w:r>
    </w:p>
    <w:p w14:paraId="3860129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58B50EE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11]),</w:t>
      </w:r>
    </w:p>
    <w:p w14:paraId="350A9A8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11]),</w:t>
      </w:r>
    </w:p>
    <w:p w14:paraId="72D6ED4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n.c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pins we don't use</w:t>
      </w:r>
    </w:p>
    <w:p w14:paraId="3A58CA0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.LATCH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_INPUT_VALUE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.INPUT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_OUT_1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_IN_1 () </w:t>
      </w:r>
    </w:p>
    <w:p w14:paraId="7B4A57B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6E13C8A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DQ11.PIN_TYPE = 6'b101001; // non-latched bi-directional I/O buffer</w:t>
      </w:r>
    </w:p>
    <w:p w14:paraId="0806232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DQ11.PULLUP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6E7FAA0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DQ11.NEG_TRIGGER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32AB532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DQ11.IO_STANDARD = "LVCMOS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71A182B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1F886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SB_IO DQ12</w:t>
      </w:r>
    </w:p>
    <w:p w14:paraId="40BFE78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(</w:t>
      </w:r>
    </w:p>
    <w:p w14:paraId="1D22DEC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.PACKAGE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_PIN (SDRAM_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DQ[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12]),</w:t>
      </w:r>
    </w:p>
    <w:p w14:paraId="5DC9F20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2756E00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12]),</w:t>
      </w:r>
    </w:p>
    <w:p w14:paraId="4ADDD63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12]),</w:t>
      </w:r>
    </w:p>
    <w:p w14:paraId="3B70F6F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n.c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pins we don't use</w:t>
      </w:r>
    </w:p>
    <w:p w14:paraId="77BF57E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.LATCH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_INPUT_VALUE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.INPUT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_OUT_1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_IN_1 () </w:t>
      </w:r>
    </w:p>
    <w:p w14:paraId="029BB0D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29DB772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DQ12.PIN_TYPE = 6'b101001; // non-latched bi-directional I/O buffer</w:t>
      </w:r>
    </w:p>
    <w:p w14:paraId="6377E21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DQ12.PULLUP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0929C76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DQ12.NEG_TRIGGER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22D2961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DQ12.IO_STANDARD = "LVCMOS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03D5305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ABA19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SB_IO DQ13</w:t>
      </w:r>
    </w:p>
    <w:p w14:paraId="6762011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(</w:t>
      </w:r>
    </w:p>
    <w:p w14:paraId="35D142F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.PACKAGE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_PIN (SDRAM_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DQ[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13]),</w:t>
      </w:r>
    </w:p>
    <w:p w14:paraId="38022B7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464A16C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13]),</w:t>
      </w:r>
    </w:p>
    <w:p w14:paraId="235879A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13]),</w:t>
      </w:r>
    </w:p>
    <w:p w14:paraId="143FDFB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n.c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pins we don't use</w:t>
      </w:r>
    </w:p>
    <w:p w14:paraId="71759C4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.LATCH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_INPUT_VALUE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.INPUT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_OUT_1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_IN_1 () </w:t>
      </w:r>
    </w:p>
    <w:p w14:paraId="47FA6B1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6CEA92C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DQ13.PIN_TYPE = 6'b101001; // non-latched bi-directional I/O buffer</w:t>
      </w:r>
    </w:p>
    <w:p w14:paraId="7E0E35E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DQ13.PULLUP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02360B8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DQ13.NEG_TRIGGER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6E64E73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DQ13.IO_STANDARD = "LVCMOS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300763D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8E939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SB_IO DQ14</w:t>
      </w:r>
    </w:p>
    <w:p w14:paraId="46BFCE5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(</w:t>
      </w:r>
    </w:p>
    <w:p w14:paraId="475B769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.PACKAGE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_PIN (SDRAM_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DQ[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14]),</w:t>
      </w:r>
    </w:p>
    <w:p w14:paraId="1AE20F7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6D775AE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14]),</w:t>
      </w:r>
    </w:p>
    <w:p w14:paraId="16E775F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14]),</w:t>
      </w:r>
    </w:p>
    <w:p w14:paraId="48A525A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n.c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pins we don't use</w:t>
      </w:r>
    </w:p>
    <w:p w14:paraId="02A13B0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.LATCH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_INPUT_VALUE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.INPUT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_OUT_1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_IN_1 () </w:t>
      </w:r>
    </w:p>
    <w:p w14:paraId="7E613A9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73120A5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DQ14.PIN_TYPE = 6'b101001; // non-latched bi-directional I/O buffer</w:t>
      </w:r>
    </w:p>
    <w:p w14:paraId="1623F88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DQ14.PULLUP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7D02718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DQ14.NEG_TRIGGER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61C9B54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DQ14.IO_STANDARD = "LVCMOS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123D885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A3657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SB_IO DQ15</w:t>
      </w:r>
    </w:p>
    <w:p w14:paraId="607952F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(</w:t>
      </w:r>
    </w:p>
    <w:p w14:paraId="297180F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.PACKAGE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_PIN (SDRAM_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DQ[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15]),</w:t>
      </w:r>
    </w:p>
    <w:p w14:paraId="026C468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0EDADD5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15]),</w:t>
      </w:r>
    </w:p>
    <w:p w14:paraId="7D696DA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_IN_0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15]),</w:t>
      </w:r>
    </w:p>
    <w:p w14:paraId="50A1835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n.c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pins we don't use</w:t>
      </w:r>
    </w:p>
    <w:p w14:paraId="5F38F72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06FFA">
        <w:rPr>
          <w:rFonts w:ascii="Courier New" w:hAnsi="Courier New" w:cs="Courier New"/>
          <w:sz w:val="18"/>
          <w:szCs w:val="18"/>
        </w:rPr>
        <w:t>.LATCH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_INPUT_VALUE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_ENABLE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.INPUT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.OUTPUT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_OUT_1 ()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, .D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_IN_1 () </w:t>
      </w:r>
    </w:p>
    <w:p w14:paraId="276D61E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2A51247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DQ15.PIN_TYPE = 6'b101001; // non-latched bi-directional I/O buffer</w:t>
      </w:r>
    </w:p>
    <w:p w14:paraId="05F0013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DQ15.PULLUP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636C09C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DQ15.NEG_TRIGGER = 1'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b0;</w:t>
      </w:r>
      <w:proofErr w:type="gramEnd"/>
    </w:p>
    <w:p w14:paraId="42BFECD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defparam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DQ15.IO_STANDARD = "LVCMOS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57EE9E6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3F66C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57A5B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//================================= MODULES =====================================</w:t>
      </w:r>
    </w:p>
    <w:p w14:paraId="447CE57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7D23B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 ======== Module ========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clock_and_reset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=====</w:t>
      </w:r>
    </w:p>
    <w:p w14:paraId="09CED5A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clock_and_reset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i_clock_and_reset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</w:p>
    <w:p w14:paraId="5EE742C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Inputs</w:t>
      </w:r>
    </w:p>
    <w:p w14:paraId="68F9C7B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(clock),</w:t>
      </w:r>
    </w:p>
    <w:p w14:paraId="516EFE1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pin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_reset_n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pin_reset_n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2A16669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6A651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Outputs</w:t>
      </w:r>
    </w:p>
    <w:p w14:paraId="64B583C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.reset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(reset)</w:t>
      </w:r>
    </w:p>
    <w:p w14:paraId="228CD09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0F2A26C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1DE9B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 ======== Module ========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bus_disk_read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=====</w:t>
      </w:r>
    </w:p>
    <w:p w14:paraId="199D153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bus_disk_read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i_bus_disk_read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</w:p>
    <w:p w14:paraId="3A44784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Inputs</w:t>
      </w:r>
    </w:p>
    <w:p w14:paraId="6FC6778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(clock),</w:t>
      </w:r>
    </w:p>
    <w:p w14:paraId="2BE48A6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.reset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(reset),</w:t>
      </w:r>
    </w:p>
    <w:p w14:paraId="799E5DC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_RD_GATE_L (BUS_RD_GATE_L),</w:t>
      </w:r>
    </w:p>
    <w:p w14:paraId="4B802BE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_read_bit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clkenbl_read_bit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0F22098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_read_data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clkenbl_read_data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27D43F2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clock_pulse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1486D2F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data_pulse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data_pulse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13574E5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_readdata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dram_readdata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1765B4A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Selected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Selected_Ready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3CF477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_sector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clkenbl_sector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1F5D5A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_readack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dram_readack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F11782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3C256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Outputs</w:t>
      </w:r>
    </w:p>
    <w:p w14:paraId="4A7385B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_read_enbl_busread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dram_read_enbl_busread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4CDE424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_RD_DATA_H (BUS_RD_DATA_H),</w:t>
      </w:r>
    </w:p>
    <w:p w14:paraId="05A28F5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_RD_CLK_H (BUS_RD_CLK_H),</w:t>
      </w:r>
    </w:p>
    <w:p w14:paraId="4861D0C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load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_address_busread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load_address_busread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6B922EE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read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read_indicator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621EA6B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read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_selected_ready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read_selected_ready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</w:t>
      </w:r>
    </w:p>
    <w:p w14:paraId="4CEDAC7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54FF2F9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D1C18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 ======== Module ========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bus_disk_write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=====</w:t>
      </w:r>
    </w:p>
    <w:p w14:paraId="75FADDD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bus_disk_write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i_bus_disk_write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</w:p>
    <w:p w14:paraId="341D73F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Inputs</w:t>
      </w:r>
    </w:p>
    <w:p w14:paraId="68F6DC7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(clock),</w:t>
      </w:r>
    </w:p>
    <w:p w14:paraId="6174A63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.reset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(reset),</w:t>
      </w:r>
    </w:p>
    <w:p w14:paraId="531A1FF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_WT_GATE_L (BUS_WT_GATE_L),</w:t>
      </w:r>
    </w:p>
    <w:p w14:paraId="2C4839B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_WT_DATA_CLK_L (BUS_WT_DATA_CLK_L),</w:t>
      </w:r>
    </w:p>
    <w:p w14:paraId="69DB012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Selected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Selected_Ready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11C8806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_sector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clkenbl_sector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53F1ADB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_read_data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clkenbl_read_data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79A2A40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_readack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dram_readack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6F7B196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_writeack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dram_writeack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608B3AB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579F3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Outputs</w:t>
      </w:r>
    </w:p>
    <w:p w14:paraId="348512E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_write_enbl_buswrite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dram_write_enbl_buswrite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7032C15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_writedata_buswrite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dram_writedata_buswrite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662F305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load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_address_buswrite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load_address_buswrite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B5F6E6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_addr_incr_buswrite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dram_addr_incr_buswrite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571A25C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write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write_indicator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21271E8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bdw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_debug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bdw_test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74CAEA7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write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_selected_ready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write_selected_ready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</w:t>
      </w:r>
    </w:p>
    <w:p w14:paraId="2791FE1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/.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bdw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_state_output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bdw_state_output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</w:t>
      </w:r>
    </w:p>
    <w:p w14:paraId="26CDCC5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4024F57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EA3B4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 ======== Module ========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bus_outputs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=====</w:t>
      </w:r>
    </w:p>
    <w:p w14:paraId="08F143E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bus_outputs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i_bus_outputs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</w:p>
    <w:p w14:paraId="2AC79DD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Inputs</w:t>
      </w:r>
    </w:p>
    <w:p w14:paraId="46FFD4B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.Selected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(Selected),</w:t>
      </w:r>
    </w:p>
    <w:p w14:paraId="5F8F66F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File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File_Ready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1B6EC5D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Fault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_Latch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Fault_Latch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03A878F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_RWS_RDY_H (BUS_RWS_RDY_H),</w:t>
      </w:r>
    </w:p>
    <w:p w14:paraId="7136380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_ADDRESS_ACCEPTED_H (BUS_ADDRESS_ACCEPTED_H),</w:t>
      </w:r>
    </w:p>
    <w:p w14:paraId="480F841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_ADDRESS_INVALID_H (BUS_ADDRESS_INVALID_H),</w:t>
      </w:r>
    </w:p>
    <w:p w14:paraId="164C08D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/.BUS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_SEEK_INCOMPLETE_H (BUS_SEEK_INCOMPLETE_H),</w:t>
      </w:r>
    </w:p>
    <w:p w14:paraId="7DFC757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Write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_Protect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Write_Protect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5934955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_RD_DATA_H (BUS_RD_DATA_H),</w:t>
      </w:r>
    </w:p>
    <w:p w14:paraId="51518BA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_RD_CLK_H (BUS_RD_CLK_H),</w:t>
      </w:r>
    </w:p>
    <w:p w14:paraId="4067AB8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_RD_GATE_L (BUS_RD_GATE_L),</w:t>
      </w:r>
    </w:p>
    <w:p w14:paraId="642D6CA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Sector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Sector_Address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DAD5AF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_sector_pulse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bus_sector_pulse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E87A6F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_index_pulse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bus_index_pulse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751C7D5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cpu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_dc_low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cpu_dc_low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61021E6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/.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cpu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_dc_low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File_Ready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), // for debugging to have visibility of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File_Ready</w:t>
      </w:r>
      <w:proofErr w:type="spellEnd"/>
    </w:p>
    <w:p w14:paraId="2954D8C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/.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cpu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_dc_low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(~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0]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),  /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/ for debugging SDRAM_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DQ[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0]</w:t>
      </w:r>
    </w:p>
    <w:p w14:paraId="370D9DE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_test_mode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interface_test_mode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206F0BD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.test_reg_1 (test_reg_1),</w:t>
      </w:r>
    </w:p>
    <w:p w14:paraId="5F272DE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.test_reg_2 (test_reg_2),</w:t>
      </w:r>
    </w:p>
    <w:p w14:paraId="7D1899C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.test_reg_3 (test_reg_3),</w:t>
      </w:r>
    </w:p>
    <w:p w14:paraId="33CF931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4A137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Outputs</w:t>
      </w:r>
    </w:p>
    <w:p w14:paraId="5DD8EA8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_FILE_READY_L (BUS_FILE_READY_L),</w:t>
      </w:r>
    </w:p>
    <w:p w14:paraId="65AB4A3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_RWS_RDY_L (BUS_RWS_RDY_L),</w:t>
      </w:r>
    </w:p>
    <w:p w14:paraId="774BDB4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_ADDRESS_ACCEPTED_L (BUS_ADDRESS_ACCEPTED_L),</w:t>
      </w:r>
    </w:p>
    <w:p w14:paraId="342819D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_ADDRESS_INVALID_L (BUS_ADDRESS_INVALID_L),</w:t>
      </w:r>
    </w:p>
    <w:p w14:paraId="01735DD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_SEEK_INCOMPLETE_L (BUS_SEEK_INCOMPLETE_L),</w:t>
      </w:r>
    </w:p>
    <w:p w14:paraId="41E3BEB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_WT_PROT_STATUS_L (BUS_WT_PROT_STATUS_L),</w:t>
      </w:r>
    </w:p>
    <w:p w14:paraId="5917985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_WT_CHK_L (BUS_WT_CHK_L),</w:t>
      </w:r>
    </w:p>
    <w:p w14:paraId="793C399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_RD_DATA_L (BUS_RD_DATA_L),</w:t>
      </w:r>
    </w:p>
    <w:p w14:paraId="1679421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_RD_CLK_L (BUS_RD_CLK_L),</w:t>
      </w:r>
    </w:p>
    <w:p w14:paraId="44E98B6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_SEC_CNTR_L (BUS_SEC_CNTR_L),</w:t>
      </w:r>
    </w:p>
    <w:p w14:paraId="4E96C65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_SEC_PLS_L (BUS_SEC_PLS_L),</w:t>
      </w:r>
    </w:p>
    <w:p w14:paraId="0943C71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_INDX_PLS_L (BUS_INDX_PLS_L),</w:t>
      </w:r>
    </w:p>
    <w:p w14:paraId="083A25F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/.BUS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_AC_LO_L (BUS_AC_LO_L),</w:t>
      </w:r>
    </w:p>
    <w:p w14:paraId="39CE147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_DC_LO_L (BUS_DC_LO_L),</w:t>
      </w:r>
    </w:p>
    <w:p w14:paraId="31F426D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_RK05_HIGH_DENSITY_L (BUS_RK05_HIGH_DENSITY_L),</w:t>
      </w:r>
    </w:p>
    <w:p w14:paraId="7E8311D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Selected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Selected_Ready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</w:t>
      </w:r>
    </w:p>
    <w:p w14:paraId="0550827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7CA9870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AF525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 ======== Module ========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drive_select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=====</w:t>
      </w:r>
    </w:p>
    <w:p w14:paraId="76F7CD2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drive_select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i_drive_select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</w:p>
    <w:p w14:paraId="1B86CF7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Inputs</w:t>
      </w:r>
    </w:p>
    <w:p w14:paraId="1DD241A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_RK11D_L (BUS_RK11D_L),</w:t>
      </w:r>
    </w:p>
    <w:p w14:paraId="262E793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_SEL_DR_L (BUS_SEL_DR_L),</w:t>
      </w:r>
    </w:p>
    <w:p w14:paraId="5FEC237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Drive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Drive_Address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011A78B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.RK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05F_Mode (1'b0),</w:t>
      </w:r>
    </w:p>
    <w:p w14:paraId="6F94983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A0F44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Outputs</w:t>
      </w:r>
    </w:p>
    <w:p w14:paraId="63C88CA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.Selected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(Selected)</w:t>
      </w:r>
    </w:p>
    <w:p w14:paraId="1FC7DCD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51703AE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91D55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 ======== Module ========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sdram_controller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=====</w:t>
      </w:r>
    </w:p>
    <w:p w14:paraId="4AB14CE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sdram_controller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i_sdram_controller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</w:p>
    <w:p w14:paraId="0EDF466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Inputs</w:t>
      </w:r>
    </w:p>
    <w:p w14:paraId="269BCDA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(clock),</w:t>
      </w:r>
    </w:p>
    <w:p w14:paraId="422C83E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.reset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(reset),</w:t>
      </w:r>
    </w:p>
    <w:p w14:paraId="40CC729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load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_address_spi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load_address_spi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7E5587A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load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_address_busread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load_address_busread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242590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load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_address_buswrite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load_address_buswrite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65F2EE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_read_enbl_spi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dram_read_enbl_spi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7C970BF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_read_enbl_busread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dram_read_enbl_busread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49B2D77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_addr_incr_buswrite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dram_addr_incr_buswrite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6D01279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_write_enbl_spi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dram_write_enbl_spi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605844D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_write_enbl_buswrite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dram_write_enbl_buswrite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554B6B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_writedata_spi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dram_writedata_spi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0DF1FAC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_writedata_buswrite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dram_writedata_buswrite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172D45A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Write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_Protect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Write_Protect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ED70B5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spi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_serpar_reg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spi_serpar_reg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5AD9D38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Sector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_Address_Safe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Sector_Address_Safe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7193D4B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Cylinder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Cylinder_Address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4F54CDB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Head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_Select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Head_Select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0365DAB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.number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_of_sectors_minus_1 (number_of_sectors_minus_1),</w:t>
      </w:r>
    </w:p>
    <w:p w14:paraId="7583D55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9CACB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_DQ_in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SDRAM_DQ_in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5E9BE72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FF1C0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Outputs</w:t>
      </w:r>
    </w:p>
    <w:p w14:paraId="5EE425F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_readdata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dram_readdata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71916F9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_readack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dram_readack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7373AFA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_writeack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dram_writeack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827715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34DDD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_DQ_output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SDRAM_DQ_output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732E7D6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SDRAM_DQ_enable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598CE60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0D60804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.SDRAM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_BS0 (SDRAM_BS0),</w:t>
      </w:r>
    </w:p>
    <w:p w14:paraId="4A258A9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.SDRAM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_BS1 (SDRAM_BS1),</w:t>
      </w:r>
    </w:p>
    <w:p w14:paraId="1D43A80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_WE_n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SDRAM_WE_n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47925CE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_CAS_n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SDRAM_CAS_n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5502D88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_RAS_n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SDRAM_RAS_n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69392E8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_CS_n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SDRAM_CS_n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51BB8E9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.SDRAM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 (SDRAM_CLK),</w:t>
      </w:r>
    </w:p>
    <w:p w14:paraId="235A3FF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.SDRAM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_CKE (SDRAM_CKE),</w:t>
      </w:r>
    </w:p>
    <w:p w14:paraId="58551CB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.SDRAM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_DQML (SDRAM_DQML),</w:t>
      </w:r>
    </w:p>
    <w:p w14:paraId="543C13A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.SDRAM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_DQMH (SDRAM_DQMH),</w:t>
      </w:r>
    </w:p>
    <w:p w14:paraId="1FCA4F0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_debug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sdram_debug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</w:t>
      </w:r>
    </w:p>
    <w:p w14:paraId="2F4667D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3B0B0BC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CEEB1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1DB47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 ======== Module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========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sector_and_index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=====</w:t>
      </w:r>
    </w:p>
    <w:p w14:paraId="10A1DEC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sector_and_index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i_sector_and_index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</w:p>
    <w:p w14:paraId="2CED2B9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Inputs</w:t>
      </w:r>
    </w:p>
    <w:p w14:paraId="21AD7CB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(clock),</w:t>
      </w:r>
    </w:p>
    <w:p w14:paraId="1796824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.reset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(reset),</w:t>
      </w:r>
    </w:p>
    <w:p w14:paraId="041092B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.clkenbl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_1usec (clkenbl_1usec),</w:t>
      </w:r>
    </w:p>
    <w:p w14:paraId="0AD8734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.number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_of_sectors_minus_1 (number_of_sectors_minus_1),</w:t>
      </w:r>
    </w:p>
    <w:p w14:paraId="2CCB68F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microseconds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_per_sector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microseconds_per_sector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1286EDC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5DA70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Outputs</w:t>
      </w:r>
    </w:p>
    <w:p w14:paraId="6CDE151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_sector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clkenbl_sector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1EDC8AE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_index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clkenbl_index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0DCA389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_sector_pulse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bus_sector_pulse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21EA66F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_index_pulse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bus_index_pulse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87D686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Sector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Sector_Address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E1AFA4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Sector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_Address_Safe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Sector_Address_Safe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</w:t>
      </w:r>
    </w:p>
    <w:p w14:paraId="2BFF6A5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009FD74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11F3A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 ======== Module ========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seek_to_cylinder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=====</w:t>
      </w:r>
    </w:p>
    <w:p w14:paraId="3EBCAD4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seek_to_cylinder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i_seek_to_cylinder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</w:p>
    <w:p w14:paraId="6751365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Inputs</w:t>
      </w:r>
    </w:p>
    <w:p w14:paraId="319E247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(clock),</w:t>
      </w:r>
    </w:p>
    <w:p w14:paraId="1AE9849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.reset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(reset),</w:t>
      </w:r>
    </w:p>
    <w:p w14:paraId="0B90071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Selected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Selected_Ready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2F6C073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_STROBE_L (BUS_STROBE_L),</w:t>
      </w:r>
    </w:p>
    <w:p w14:paraId="5E5CD1D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_CYL_ADD_L (BUS_CYL_ADD_L),</w:t>
      </w:r>
    </w:p>
    <w:p w14:paraId="29EB2CA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_RESTORE_L (BUS_RESTORE_L),</w:t>
      </w:r>
    </w:p>
    <w:p w14:paraId="3E1CCCB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_HEAD_SELECT_L (BUS_HEAD_SELECT_L),</w:t>
      </w:r>
    </w:p>
    <w:p w14:paraId="71E5B42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_index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clkenbl_index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143E620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42FF8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Outputs</w:t>
      </w:r>
    </w:p>
    <w:p w14:paraId="7D50DFB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Cylinder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Cylinder_Address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22A33FE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Head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_Select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Head_Select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6BD670D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_ADDRESS_ACCEPTED_H (BUS_ADDRESS_ACCEPTED_H),</w:t>
      </w:r>
    </w:p>
    <w:p w14:paraId="1CB369E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_ADDRESS_INVALID_H (BUS_ADDRESS_INVALID_H),</w:t>
      </w:r>
    </w:p>
    <w:p w14:paraId="29F2AA8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/.BUS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_SEEK_INCOMPLETE_H (BUS_SEEK_INCOMPLETE_H),</w:t>
      </w:r>
    </w:p>
    <w:p w14:paraId="5D85785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_RWS_RDY_H (BUS_RWS_RDY_H),</w:t>
      </w:r>
    </w:p>
    <w:p w14:paraId="6466F71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oncylinder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oncylinder_indicator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5D2180B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strobe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_selected_ready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strobe_selected_ready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</w:t>
      </w:r>
    </w:p>
    <w:p w14:paraId="695322F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3571A36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96139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 ======== Module ========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spi_interface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=====</w:t>
      </w:r>
    </w:p>
    <w:p w14:paraId="0F7B312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spi_interface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i_spi_interface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</w:p>
    <w:p w14:paraId="041A353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Inputs</w:t>
      </w:r>
    </w:p>
    <w:p w14:paraId="7C7906E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(clock),</w:t>
      </w:r>
    </w:p>
    <w:p w14:paraId="4A09B58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.reset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(reset),</w:t>
      </w:r>
    </w:p>
    <w:p w14:paraId="718633D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spi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(CPU_SPI_CLK),</w:t>
      </w:r>
    </w:p>
    <w:p w14:paraId="447FAE9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spi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_cs_n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CPU_SPI_CS_n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715A083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spi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_mosi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(CPU_SPI_MOSI),</w:t>
      </w:r>
    </w:p>
    <w:p w14:paraId="25F9D74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_readdata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dram_readdata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7CC4D31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_readack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dram_readack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25E26BA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_writeack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dram_writeack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7A48A0E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_WT_PROTECT_L (BUS_WT_PROTECT_L),</w:t>
      </w:r>
    </w:p>
    <w:p w14:paraId="4F52E4A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Cylinder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Cylinder_Address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A1B20B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Head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_Select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Head_Select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DC2762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Selected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Selected_Ready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683B8B0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_RK11D_L (BUS_RK11D_L),</w:t>
      </w:r>
    </w:p>
    <w:p w14:paraId="4F52B6E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_SEL_DR_L (BUS_SEL_DR_L),</w:t>
      </w:r>
    </w:p>
    <w:p w14:paraId="3340CBA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_CYL_ADD_L (BUS_CYL_ADD_L),</w:t>
      </w:r>
    </w:p>
    <w:p w14:paraId="57D1EE4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_STROBE_L (BUS_STROBE_L),</w:t>
      </w:r>
    </w:p>
    <w:p w14:paraId="2BAE27F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_HEAD_SELECT_L (BUS_HEAD_SELECT_L),</w:t>
      </w:r>
    </w:p>
    <w:p w14:paraId="53407F0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/.BUS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_WT_PROTECT_L (BUS_WT_PROTECT_L),</w:t>
      </w:r>
    </w:p>
    <w:p w14:paraId="6C562E3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_WT_DATA_CLK_L (BUS_WT_DATA_CLK_L),</w:t>
      </w:r>
    </w:p>
    <w:p w14:paraId="413906A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_WT_GATE_L (BUS_WT_GATE_L),</w:t>
      </w:r>
    </w:p>
    <w:p w14:paraId="43C0C72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_RESTORE_L (BUS_RESTORE_L),</w:t>
      </w:r>
    </w:p>
    <w:p w14:paraId="55A5DE0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.BUS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_RD_GATE_L (BUS_RD_GATE_L),</w:t>
      </w:r>
    </w:p>
    <w:p w14:paraId="5743230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major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_version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(MAJOR_VERSION),</w:t>
      </w:r>
    </w:p>
    <w:p w14:paraId="45A3D31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minor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_version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(MINOR_VERSION),</w:t>
      </w:r>
    </w:p>
    <w:p w14:paraId="38E68D8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Sector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Sector_Address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7FD10C6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strobe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_selected_ready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strobe_selected_ready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11D67FE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read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_selected_ready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read_selected_ready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6CF56D5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write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_selected_ready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write_selected_ready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1E70E48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.clkenbl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_1usec (clkenbl_1usec),</w:t>
      </w:r>
    </w:p>
    <w:p w14:paraId="6BFB9F7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.SPARE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_PIO1_24 (SPARE_PIO1_24),</w:t>
      </w:r>
    </w:p>
    <w:p w14:paraId="2F20F684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9DE39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Outputs</w:t>
      </w:r>
    </w:p>
    <w:p w14:paraId="2A32110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spi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_miso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(CPU_SPI_MISO),</w:t>
      </w:r>
    </w:p>
    <w:p w14:paraId="5DC4BB5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load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_address_spi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load_address_spi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5F55065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spi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_serpar_reg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spi_serpar_reg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5BE07DA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_read_enbl_spi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dram_read_enbl_spi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4E42931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_write_enbl_spi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dram_write_enbl_spi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6B12B8F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_writedata_spi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dram_writedata_spi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484FD2F9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Drive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Drive_Address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95D671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File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File_Ready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4F49700B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Write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_Protect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Write_Protect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4F5C2BC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Fault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_Latch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Fault_Latch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1E08BD6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cpu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_dc_low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cpu_dc_low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5056C3C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.test_reg_1 (test_reg_1),</w:t>
      </w:r>
    </w:p>
    <w:p w14:paraId="2BA26FD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.test_reg_2 (test_reg_2),</w:t>
      </w:r>
    </w:p>
    <w:p w14:paraId="11A9087C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.test_reg_3 (test_reg_3),</w:t>
      </w:r>
    </w:p>
    <w:p w14:paraId="1CB7492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.number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_of_sectors_minus_1 (number_of_sectors_minus_1),</w:t>
      </w:r>
    </w:p>
    <w:p w14:paraId="3E7F0BC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bitclockdivider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_clockphase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bitclockdivider_clockphase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2AF4AA1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bitclockdivider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_dataphase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bitclockdivider_dataphase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072EF0EE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bitpulse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bitpulse_width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2EDD9E7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microseconds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_per_sector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microseconds_per_sector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0716454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interface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_test_mode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interface_test_mode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7C6C982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command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_interrupt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(CMD_INTERRUPT),</w:t>
      </w:r>
    </w:p>
    <w:p w14:paraId="41321CB5" w14:textId="77777777" w:rsidR="00DB39E0" w:rsidRPr="00606FFA" w:rsidRDefault="00606FFA" w:rsidP="00DB39E0">
      <w:pPr>
        <w:pStyle w:val="PlainText"/>
        <w:rPr>
          <w:del w:id="47" w:author="Author" w:date="2025-07-19T17:37:00Z" w16du:dateUtc="2025-07-20T00:37:00Z"/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Servo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_Pulse_FPGA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Servo_Pulse_FPGA</w:t>
      </w:r>
      <w:proofErr w:type="spellEnd"/>
      <w:del w:id="48" w:author="Author" w:date="2025-07-19T17:37:00Z" w16du:dateUtc="2025-07-20T00:37:00Z">
        <w:r w:rsidR="00DB39E0" w:rsidRPr="00606FFA">
          <w:rPr>
            <w:rFonts w:ascii="Courier New" w:hAnsi="Courier New" w:cs="Courier New"/>
            <w:sz w:val="18"/>
            <w:szCs w:val="18"/>
          </w:rPr>
          <w:delText>)</w:delText>
        </w:r>
      </w:del>
    </w:p>
    <w:p w14:paraId="6D15BE19" w14:textId="3A840FDD" w:rsidR="00606FFA" w:rsidRPr="00606FFA" w:rsidRDefault="00606FFA" w:rsidP="00E86A31">
      <w:pPr>
        <w:pStyle w:val="PlainText"/>
        <w:rPr>
          <w:ins w:id="49" w:author="Author" w:date="2025-07-19T17:37:00Z" w16du:dateUtc="2025-07-20T00:37:00Z"/>
          <w:rFonts w:ascii="Courier New" w:hAnsi="Courier New" w:cs="Courier New"/>
          <w:sz w:val="18"/>
          <w:szCs w:val="18"/>
        </w:rPr>
      </w:pPr>
      <w:ins w:id="50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>),</w:t>
        </w:r>
      </w:ins>
    </w:p>
    <w:p w14:paraId="762AAC41" w14:textId="77777777" w:rsidR="00606FFA" w:rsidRPr="00606FFA" w:rsidRDefault="00606FFA" w:rsidP="00E86A31">
      <w:pPr>
        <w:pStyle w:val="PlainText"/>
        <w:rPr>
          <w:ins w:id="51" w:author="Author" w:date="2025-07-19T17:37:00Z" w16du:dateUtc="2025-07-20T00:37:00Z"/>
          <w:rFonts w:ascii="Courier New" w:hAnsi="Courier New" w:cs="Courier New"/>
          <w:sz w:val="18"/>
          <w:szCs w:val="18"/>
        </w:rPr>
      </w:pPr>
      <w:ins w:id="52" w:author="Author" w:date="2025-07-19T17:37:00Z" w16du:dateUtc="2025-07-20T00:37:00Z">
        <w:r w:rsidRPr="00606FFA">
          <w:rPr>
            <w:rFonts w:ascii="Courier New" w:hAnsi="Courier New" w:cs="Courier New"/>
            <w:sz w:val="18"/>
            <w:szCs w:val="18"/>
          </w:rPr>
          <w:t xml:space="preserve">    </w:t>
        </w:r>
        <w:proofErr w:type="gramStart"/>
        <w:r w:rsidRPr="00606FFA">
          <w:rPr>
            <w:rFonts w:ascii="Courier New" w:hAnsi="Courier New" w:cs="Courier New"/>
            <w:sz w:val="18"/>
            <w:szCs w:val="18"/>
          </w:rPr>
          <w:t>.</w:t>
        </w:r>
        <w:proofErr w:type="spellStart"/>
        <w:r w:rsidRPr="00606FFA">
          <w:rPr>
            <w:rFonts w:ascii="Courier New" w:hAnsi="Courier New" w:cs="Courier New"/>
            <w:sz w:val="18"/>
            <w:szCs w:val="18"/>
          </w:rPr>
          <w:t>atten</w:t>
        </w:r>
        <w:proofErr w:type="gramEnd"/>
        <w:r w:rsidRPr="00606FFA">
          <w:rPr>
            <w:rFonts w:ascii="Courier New" w:hAnsi="Courier New" w:cs="Courier New"/>
            <w:sz w:val="18"/>
            <w:szCs w:val="18"/>
          </w:rPr>
          <w:t>_mode_enable</w:t>
        </w:r>
        <w:proofErr w:type="spellEnd"/>
        <w:r w:rsidRPr="00606FFA">
          <w:rPr>
            <w:rFonts w:ascii="Courier New" w:hAnsi="Courier New" w:cs="Courier New"/>
            <w:sz w:val="18"/>
            <w:szCs w:val="18"/>
          </w:rPr>
          <w:t xml:space="preserve"> (</w:t>
        </w:r>
        <w:proofErr w:type="spellStart"/>
        <w:r w:rsidRPr="00606FFA">
          <w:rPr>
            <w:rFonts w:ascii="Courier New" w:hAnsi="Courier New" w:cs="Courier New"/>
            <w:sz w:val="18"/>
            <w:szCs w:val="18"/>
          </w:rPr>
          <w:t>atten_mode_enable</w:t>
        </w:r>
        <w:proofErr w:type="spellEnd"/>
        <w:r w:rsidRPr="00606FFA">
          <w:rPr>
            <w:rFonts w:ascii="Courier New" w:hAnsi="Courier New" w:cs="Courier New"/>
            <w:sz w:val="18"/>
            <w:szCs w:val="18"/>
          </w:rPr>
          <w:t>)</w:t>
        </w:r>
      </w:ins>
    </w:p>
    <w:p w14:paraId="5E1F3E7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6FAC10A7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07C41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// ======== Module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 xml:space="preserve">========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timing_gen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=====</w:t>
      </w:r>
    </w:p>
    <w:p w14:paraId="3FF97B2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timing_gen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i_timing_gen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</w:p>
    <w:p w14:paraId="60F61268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Inputs</w:t>
      </w:r>
    </w:p>
    <w:p w14:paraId="5B2D030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(clock),</w:t>
      </w:r>
    </w:p>
    <w:p w14:paraId="68DB4A23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.reset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 xml:space="preserve"> (reset),</w:t>
      </w:r>
    </w:p>
    <w:p w14:paraId="3FB80BF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bitclockdivider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_clockphase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bitclockdivider_clockphase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12AECD42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bitclockdivider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_dataphase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bitclockdivider_dataphase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57051300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bitpulse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_width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bitpulse_width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78B6BF6A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DA2C3D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// Outputs</w:t>
      </w:r>
    </w:p>
    <w:p w14:paraId="6DDFD4D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_read_bit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clkenbl_read_bit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EF4E3D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_read_data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clkenbl_read_data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53D4AD4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clock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clock_pulse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210778C6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.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data_pulse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06FFA">
        <w:rPr>
          <w:rFonts w:ascii="Courier New" w:hAnsi="Courier New" w:cs="Courier New"/>
          <w:sz w:val="18"/>
          <w:szCs w:val="18"/>
        </w:rPr>
        <w:t>data_pulse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>),</w:t>
      </w:r>
    </w:p>
    <w:p w14:paraId="36B0F575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06FFA">
        <w:rPr>
          <w:rFonts w:ascii="Courier New" w:hAnsi="Courier New" w:cs="Courier New"/>
          <w:sz w:val="18"/>
          <w:szCs w:val="18"/>
        </w:rPr>
        <w:t>.clkenbl</w:t>
      </w:r>
      <w:proofErr w:type="gramEnd"/>
      <w:r w:rsidRPr="00606FFA">
        <w:rPr>
          <w:rFonts w:ascii="Courier New" w:hAnsi="Courier New" w:cs="Courier New"/>
          <w:sz w:val="18"/>
          <w:szCs w:val="18"/>
        </w:rPr>
        <w:t>_1usec (clkenbl_1usec)</w:t>
      </w:r>
    </w:p>
    <w:p w14:paraId="3DC565D1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r w:rsidRPr="00606FFA">
        <w:rPr>
          <w:rFonts w:ascii="Courier New" w:hAnsi="Courier New" w:cs="Courier New"/>
          <w:sz w:val="18"/>
          <w:szCs w:val="18"/>
        </w:rPr>
        <w:t>);</w:t>
      </w:r>
    </w:p>
    <w:p w14:paraId="58DFD45F" w14:textId="77777777" w:rsidR="00606FFA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E32B5D" w14:textId="77777777" w:rsidR="00E86A31" w:rsidRPr="00606FFA" w:rsidRDefault="00606FFA" w:rsidP="00E86A31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606FFA">
        <w:rPr>
          <w:rFonts w:ascii="Courier New" w:hAnsi="Courier New" w:cs="Courier New"/>
          <w:sz w:val="18"/>
          <w:szCs w:val="18"/>
        </w:rPr>
        <w:t>endmodule</w:t>
      </w:r>
      <w:proofErr w:type="spellEnd"/>
      <w:r w:rsidRPr="00606FFA">
        <w:rPr>
          <w:rFonts w:ascii="Courier New" w:hAnsi="Courier New" w:cs="Courier New"/>
          <w:sz w:val="18"/>
          <w:szCs w:val="18"/>
        </w:rPr>
        <w:t xml:space="preserve"> // RK05_emulator_top</w:t>
      </w:r>
    </w:p>
    <w:sectPr w:rsidR="00E86A31" w:rsidRPr="00606FFA" w:rsidSect="00606F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24"/>
    <w:rsid w:val="001572EB"/>
    <w:rsid w:val="00504D40"/>
    <w:rsid w:val="00606FFA"/>
    <w:rsid w:val="00DB39E0"/>
    <w:rsid w:val="00E82024"/>
    <w:rsid w:val="00E8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7F97B-5322-4B40-AB4D-1FC44D8D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6A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6A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4391</Words>
  <Characters>25031</Characters>
  <Application>Microsoft Office Word</Application>
  <DocSecurity>0</DocSecurity>
  <Lines>208</Lines>
  <Paragraphs>58</Paragraphs>
  <ScaleCrop>false</ScaleCrop>
  <Company/>
  <LinksUpToDate>false</LinksUpToDate>
  <CharactersWithSpaces>29364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Wiley</dc:creator>
  <cp:keywords/>
  <dc:description/>
  <cp:lastModifiedBy>George Wiley</cp:lastModifiedBy>
  <cp:revision>1</cp:revision>
  <dcterms:created xsi:type="dcterms:W3CDTF">2025-07-20T00:37:00Z</dcterms:created>
  <dcterms:modified xsi:type="dcterms:W3CDTF">2025-07-20T00:38:00Z</dcterms:modified>
</cp:coreProperties>
</file>