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75444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>//==========================================================================================================</w:t>
      </w:r>
    </w:p>
    <w:p w14:paraId="6598815A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>// RK05 Emulator</w:t>
      </w:r>
    </w:p>
    <w:p w14:paraId="26A752EE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>// Processor SPI Interface</w:t>
      </w:r>
    </w:p>
    <w:p w14:paraId="7C254A40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// File Name: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spi_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interface.v</w:t>
      </w:r>
      <w:proofErr w:type="spellEnd"/>
      <w:proofErr w:type="gramEnd"/>
    </w:p>
    <w:p w14:paraId="3D9E78A1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// Functions: </w:t>
      </w:r>
    </w:p>
    <w:p w14:paraId="03868A3D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>//   read and write FPGA hardware control registers.</w:t>
      </w:r>
    </w:p>
    <w:p w14:paraId="5B720027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>//   read and write SDRAM data.</w:t>
      </w:r>
    </w:p>
    <w:p w14:paraId="3F7CC8A3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>//   write SDRAM address register for processor SDRAM accesses.</w:t>
      </w:r>
    </w:p>
    <w:p w14:paraId="3129E158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>//</w:t>
      </w:r>
    </w:p>
    <w:p w14:paraId="2EB6B56D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>//==========================================================================================================</w:t>
      </w:r>
    </w:p>
    <w:p w14:paraId="325AE2E0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3BE81C4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module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spi_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interface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(</w:t>
      </w:r>
      <w:proofErr w:type="gramEnd"/>
    </w:p>
    <w:p w14:paraId="1E85269B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input wire 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 xml:space="preserve">clock,   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               // master clock 40 MHz</w:t>
      </w:r>
    </w:p>
    <w:p w14:paraId="7526B916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input wire 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 xml:space="preserve">reset,   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               // active high synchronous reset input</w:t>
      </w:r>
    </w:p>
    <w:p w14:paraId="69976458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input wire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spi_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clk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,   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             // SPI clock</w:t>
      </w:r>
    </w:p>
    <w:p w14:paraId="6FF17EC6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input wire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spi_cs_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n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,   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            // SPI active low chip select</w:t>
      </w:r>
    </w:p>
    <w:p w14:paraId="1E9966F8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input wire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spi_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mosi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,   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            // SPI controller data output, peripheral data input</w:t>
      </w:r>
    </w:p>
    <w:p w14:paraId="7E100770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input wire [15:0]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dram_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readdata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,   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// 16-bit read data from DRAM controller</w:t>
      </w:r>
    </w:p>
    <w:p w14:paraId="47FA619A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input wire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dram_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readack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,   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        // dram read acknowledge ==== maybe no longer needed?? ============</w:t>
      </w:r>
    </w:p>
    <w:p w14:paraId="6B7F2BFB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input wire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dram_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writeack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,   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       // dram read acknowledge</w:t>
      </w:r>
    </w:p>
    <w:p w14:paraId="08C730A0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input wire BUS_WT_PROTECT_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 xml:space="preserve">L,   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    // write protect strobe from the bus</w:t>
      </w:r>
    </w:p>
    <w:p w14:paraId="5CA12817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input wire [7:0]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Cylinder_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Address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,  /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/ input to be able to read the Cylinder Address</w:t>
      </w:r>
    </w:p>
    <w:p w14:paraId="2D8BDC83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input wire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Head_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Select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,   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         // input to be able to read the Head Select bit</w:t>
      </w:r>
    </w:p>
    <w:p w14:paraId="6997657B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input wire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Selected_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Ready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,   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      // input to be able to read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Selected_Ready</w:t>
      </w:r>
      <w:proofErr w:type="spellEnd"/>
    </w:p>
    <w:p w14:paraId="701CFBFE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input wire BUS_RK11D_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 xml:space="preserve">L,   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         // RK11 mode for Drive Select BUS_RK11D_L</w:t>
      </w:r>
    </w:p>
    <w:p w14:paraId="22FC3716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input wire [3:0] BUS_SEL_DR_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 xml:space="preserve">L,   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  // Drive Select signals</w:t>
      </w:r>
    </w:p>
    <w:p w14:paraId="40DA0B8D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input wire [7:0] BUS_CYL_ADD_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 xml:space="preserve">L,   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 // Cylinder Address</w:t>
      </w:r>
    </w:p>
    <w:p w14:paraId="07FA01C8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input wire BUS_STROBE_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 xml:space="preserve">L,   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        // Strobe to enable movement, gates the Cylinder Address or Restore line</w:t>
      </w:r>
    </w:p>
    <w:p w14:paraId="1D231C2B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input wire BUS_HEAD_SELECT_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 xml:space="preserve">L,   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   // Head Select</w:t>
      </w:r>
    </w:p>
    <w:p w14:paraId="66FC4E2C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//BUS_WT_PROTECT_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 xml:space="preserve">L,   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             // Write Protect</w:t>
      </w:r>
    </w:p>
    <w:p w14:paraId="784FE2CB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input wire BUS_WT_DATA_CLK_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 xml:space="preserve">L,   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   // Composite write data and write clock</w:t>
      </w:r>
    </w:p>
    <w:p w14:paraId="2BBC8CC5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input wire BUS_WT_GATE_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 xml:space="preserve">L,   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       // Write gate, when active enables write circuitry</w:t>
      </w:r>
    </w:p>
    <w:p w14:paraId="7B712154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input wire BUS_RESTORE_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 xml:space="preserve">L,   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       // Restore, moves heads to cylinder 0</w:t>
      </w:r>
    </w:p>
    <w:p w14:paraId="3E188375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input wire BUS_RD_GATE_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 xml:space="preserve">L,   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       // Read gate, when active enables read circuitry</w:t>
      </w:r>
    </w:p>
    <w:p w14:paraId="4D7807BB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input wire [7:0]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major_version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,</w:t>
      </w:r>
    </w:p>
    <w:p w14:paraId="10CD5DD0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input wire [7:0]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minor_version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,</w:t>
      </w:r>
    </w:p>
    <w:p w14:paraId="3194B5FA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input wire [4:0]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Sector_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Address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,   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// Sector Address to be read test visibility mode</w:t>
      </w:r>
    </w:p>
    <w:p w14:paraId="31160140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lastRenderedPageBreak/>
        <w:t xml:space="preserve">    input wire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strobe_selected_ready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,</w:t>
      </w:r>
    </w:p>
    <w:p w14:paraId="343ACE64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input wire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read_selected_ready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,</w:t>
      </w:r>
    </w:p>
    <w:p w14:paraId="4F0C9982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input wire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write_selected_ready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,</w:t>
      </w:r>
    </w:p>
    <w:p w14:paraId="3169FF7F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input wire clkenbl_1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 xml:space="preserve">usec,   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       // 1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usec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clock enable input from the timing generator</w:t>
      </w:r>
    </w:p>
    <w:p w14:paraId="4A7B7ADC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input wire SPARE_PIO1_24,</w:t>
      </w:r>
    </w:p>
    <w:p w14:paraId="7E252DF3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360AFEC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output reg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spi_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miso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,   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            // SPI controller data input, peripheral data output</w:t>
      </w:r>
    </w:p>
    <w:p w14:paraId="5F49D942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output reg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load_address_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spi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,   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    // enable from SPI to command the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sdram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controller to load address 8 bits at a time</w:t>
      </w:r>
    </w:p>
    <w:p w14:paraId="2F20A1CD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output reg [7:0]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spi_serpar_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reg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,   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// 8-bit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serpar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register used for writing to the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sdram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address register</w:t>
      </w:r>
    </w:p>
    <w:p w14:paraId="11EC13BC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output reg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dram_read_enbl_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spi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,   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  // read enable request to DRAM controller</w:t>
      </w:r>
    </w:p>
    <w:p w14:paraId="28BDDA1B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output reg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dram_write_enbl_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spi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,   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 // write enable request to DRAM controller</w:t>
      </w:r>
    </w:p>
    <w:p w14:paraId="16650A3D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output reg [15:0]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dram_writedata_spi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, // 16-bit write data to DRAM controller</w:t>
      </w:r>
    </w:p>
    <w:p w14:paraId="3D468420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output reg [2:0]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Drive_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Address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,   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 // 3-bits internal drive address</w:t>
      </w:r>
    </w:p>
    <w:p w14:paraId="5547A1C8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output reg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File_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Ready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,   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          // disk contents have been copied from the microSD to the SDRAM.</w:t>
      </w:r>
    </w:p>
    <w:p w14:paraId="38164D8C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output reg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Write_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Protect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,   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       // CPU register that indicates the drive write protect status.</w:t>
      </w:r>
    </w:p>
    <w:p w14:paraId="4AA9D02C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output reg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Fault_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Latch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,   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         // included for future support. Software will always write zero to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Fault_Latch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.</w:t>
      </w:r>
    </w:p>
    <w:p w14:paraId="6FA3F96E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output reg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cpu_dc_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low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,   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          // DC low signal driven by a CPU register</w:t>
      </w:r>
    </w:p>
    <w:p w14:paraId="00A4DBD0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output reg [7:0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]  test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_reg_1,</w:t>
      </w:r>
    </w:p>
    <w:p w14:paraId="4F916EF0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output reg [7:0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]  test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_reg_2,</w:t>
      </w:r>
    </w:p>
    <w:p w14:paraId="1959C5C2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output reg [11:0] test_reg_3,</w:t>
      </w:r>
    </w:p>
    <w:p w14:paraId="240456E1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//output reg [7:0]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postamble_length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,</w:t>
      </w:r>
    </w:p>
    <w:p w14:paraId="5585C071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output wire [4:0] number_of_sectors_minus_1,</w:t>
      </w:r>
    </w:p>
    <w:p w14:paraId="07348C91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output reg [7:0]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bitclockdivider_clockphase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,</w:t>
      </w:r>
    </w:p>
    <w:p w14:paraId="06013E2B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output reg [7:0]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bitclockdivider_dataphase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,</w:t>
      </w:r>
    </w:p>
    <w:p w14:paraId="78BAA087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output reg [7:0]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bitpulse_width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,</w:t>
      </w:r>
    </w:p>
    <w:p w14:paraId="2AAD61FE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output reg [15:0]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microseconds_per_sector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,</w:t>
      </w:r>
    </w:p>
    <w:p w14:paraId="589505FE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output reg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interface_test_mode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,</w:t>
      </w:r>
    </w:p>
    <w:p w14:paraId="6813CE5E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output reg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command_interrupt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,</w:t>
      </w:r>
    </w:p>
    <w:p w14:paraId="19E1AD0D" w14:textId="77777777" w:rsidR="009576CA" w:rsidRPr="009576CA" w:rsidRDefault="009576CA" w:rsidP="00CE7643">
      <w:pPr>
        <w:pStyle w:val="PlainText"/>
        <w:rPr>
          <w:del w:id="0" w:author="Author" w:date="2025-07-19T17:28:00Z" w16du:dateUtc="2025-07-20T00:28:00Z"/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output reg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Servo_Pulse_FPGA</w:t>
      </w:r>
      <w:proofErr w:type="spellEnd"/>
    </w:p>
    <w:p w14:paraId="5AE0D7F8" w14:textId="01B88CB1" w:rsidR="009576CA" w:rsidRPr="009576CA" w:rsidRDefault="009576CA" w:rsidP="00781DBD">
      <w:pPr>
        <w:pStyle w:val="PlainText"/>
        <w:rPr>
          <w:ins w:id="1" w:author="Author" w:date="2025-07-19T17:28:00Z" w16du:dateUtc="2025-07-20T00:28:00Z"/>
          <w:rFonts w:ascii="Courier New" w:hAnsi="Courier New" w:cs="Courier New"/>
          <w:sz w:val="16"/>
          <w:szCs w:val="16"/>
        </w:rPr>
      </w:pPr>
      <w:ins w:id="2" w:author="Author" w:date="2025-07-19T17:28:00Z" w16du:dateUtc="2025-07-20T00:28:00Z">
        <w:r w:rsidRPr="009576CA">
          <w:rPr>
            <w:rFonts w:ascii="Courier New" w:hAnsi="Courier New" w:cs="Courier New"/>
            <w:sz w:val="16"/>
            <w:szCs w:val="16"/>
          </w:rPr>
          <w:t>,</w:t>
        </w:r>
      </w:ins>
    </w:p>
    <w:p w14:paraId="7ECA2D8A" w14:textId="77777777" w:rsidR="009576CA" w:rsidRPr="009576CA" w:rsidRDefault="009576CA" w:rsidP="00781DBD">
      <w:pPr>
        <w:pStyle w:val="PlainText"/>
        <w:rPr>
          <w:ins w:id="3" w:author="Author" w:date="2025-07-19T17:28:00Z" w16du:dateUtc="2025-07-20T00:28:00Z"/>
          <w:rFonts w:ascii="Courier New" w:hAnsi="Courier New" w:cs="Courier New"/>
          <w:sz w:val="16"/>
          <w:szCs w:val="16"/>
        </w:rPr>
      </w:pPr>
      <w:ins w:id="4" w:author="Author" w:date="2025-07-19T17:28:00Z" w16du:dateUtc="2025-07-20T00:28:00Z">
        <w:r w:rsidRPr="009576CA">
          <w:rPr>
            <w:rFonts w:ascii="Courier New" w:hAnsi="Courier New" w:cs="Courier New"/>
            <w:sz w:val="16"/>
            <w:szCs w:val="16"/>
          </w:rPr>
          <w:t xml:space="preserve">    output reg </w:t>
        </w:r>
        <w:proofErr w:type="spellStart"/>
        <w:r w:rsidRPr="009576CA">
          <w:rPr>
            <w:rFonts w:ascii="Courier New" w:hAnsi="Courier New" w:cs="Courier New"/>
            <w:sz w:val="16"/>
            <w:szCs w:val="16"/>
          </w:rPr>
          <w:t>atten_mode_enable</w:t>
        </w:r>
        <w:proofErr w:type="spellEnd"/>
      </w:ins>
    </w:p>
    <w:p w14:paraId="2D420F47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>);</w:t>
      </w:r>
    </w:p>
    <w:p w14:paraId="5A50F247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E6B85AD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>//============================ Internal Connections ==================================</w:t>
      </w:r>
    </w:p>
    <w:p w14:paraId="2DF42FAA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BD5634E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>//`define EMULATOR_FPGA_CODE_VERSION  8'h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51  /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/ hex number that indicates the version of the FPGA code</w:t>
      </w:r>
    </w:p>
    <w:p w14:paraId="144F52F2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22DDCD0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reg [7:0] 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spiserialreg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;</w:t>
      </w:r>
      <w:proofErr w:type="gramEnd"/>
    </w:p>
    <w:p w14:paraId="747CFBAA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reg [3:0] 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metaspi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;</w:t>
      </w:r>
      <w:proofErr w:type="gramEnd"/>
    </w:p>
    <w:p w14:paraId="79CF9C5E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reg [2:0] 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metawprot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;</w:t>
      </w:r>
      <w:proofErr w:type="gramEnd"/>
    </w:p>
    <w:p w14:paraId="2CAECCD8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reg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dramwrite_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lowhigh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;</w:t>
      </w:r>
      <w:proofErr w:type="gramEnd"/>
    </w:p>
    <w:p w14:paraId="48F53656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reg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dramread_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lowhigh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;</w:t>
      </w:r>
      <w:proofErr w:type="gramEnd"/>
    </w:p>
    <w:p w14:paraId="0232601B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reg [4:0]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spicount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; // define as 5 bits instead of 4 to prevent the first bit from wrapping around at the end of transmitting the 16-bit data (8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addr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+ 8 data)</w:t>
      </w:r>
    </w:p>
    <w:p w14:paraId="619D9DA2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reg [7:0] 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serialaddress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;</w:t>
      </w:r>
      <w:proofErr w:type="gramEnd"/>
    </w:p>
    <w:p w14:paraId="76B54809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wire [7:0]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muxed_read_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data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;</w:t>
      </w:r>
      <w:proofErr w:type="gramEnd"/>
    </w:p>
    <w:p w14:paraId="23997F9A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wire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pre_spi_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miso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;</w:t>
      </w:r>
      <w:proofErr w:type="gramEnd"/>
    </w:p>
    <w:p w14:paraId="52C0F403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reg 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frdlyd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;</w:t>
      </w:r>
      <w:proofErr w:type="gramEnd"/>
    </w:p>
    <w:p w14:paraId="4F5DF25A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reg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toggle_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wp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;</w:t>
      </w:r>
      <w:proofErr w:type="gramEnd"/>
    </w:p>
    <w:p w14:paraId="622749AC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reg [1:0]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operation_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id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;</w:t>
      </w:r>
      <w:proofErr w:type="gramEnd"/>
    </w:p>
    <w:p w14:paraId="184249AB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reg [4:0]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number_of_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sectors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;</w:t>
      </w:r>
      <w:proofErr w:type="gramEnd"/>
    </w:p>
    <w:p w14:paraId="4210D41A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//reg [7:0]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servo_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pw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;</w:t>
      </w:r>
      <w:proofErr w:type="gramEnd"/>
    </w:p>
    <w:p w14:paraId="1AA5BF04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>//reg [10:0] counter_servo_20ms_period; // counts 1250 16-usec intervals for the 20 ms servo pulse period</w:t>
      </w:r>
    </w:p>
    <w:p w14:paraId="639DC090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>//reg [3:0] counter_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16usec;</w:t>
      </w:r>
      <w:proofErr w:type="gramEnd"/>
    </w:p>
    <w:p w14:paraId="35F1326C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1283879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wire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spi_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start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;</w:t>
      </w:r>
      <w:proofErr w:type="gramEnd"/>
    </w:p>
    <w:p w14:paraId="7F0B2842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A1475EB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>//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 xml:space="preserve">============================ Start of Code 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=========================================</w:t>
      </w:r>
    </w:p>
    <w:p w14:paraId="2DFCAD30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18CC4BB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>// SB_DFFS - D Flip-Flop, Set is asynchronous to the clock.</w:t>
      </w:r>
    </w:p>
    <w:p w14:paraId="20641FEA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SB_DFFS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SPI_DFFS_inst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(</w:t>
      </w:r>
    </w:p>
    <w:p w14:paraId="3C290FA7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9576CA">
        <w:rPr>
          <w:rFonts w:ascii="Courier New" w:hAnsi="Courier New" w:cs="Courier New"/>
          <w:sz w:val="16"/>
          <w:szCs w:val="16"/>
        </w:rPr>
        <w:t>.Q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spi_start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), // Registered Output, "Q" output of the DFF</w:t>
      </w:r>
    </w:p>
    <w:p w14:paraId="0E4A43A0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>.C(~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spi_clk</w:t>
      </w:r>
      <w:proofErr w:type="spellEnd"/>
      <w:proofErr w:type="gramStart"/>
      <w:r w:rsidRPr="009576CA">
        <w:rPr>
          <w:rFonts w:ascii="Courier New" w:hAnsi="Courier New" w:cs="Courier New"/>
          <w:sz w:val="16"/>
          <w:szCs w:val="16"/>
        </w:rPr>
        <w:t>),  /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/ rising-edge Clock, so with ~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spi_clk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as the input, Q changes on the falling edge of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spi_clk</w:t>
      </w:r>
      <w:proofErr w:type="spellEnd"/>
    </w:p>
    <w:p w14:paraId="52110F51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9576CA">
        <w:rPr>
          <w:rFonts w:ascii="Courier New" w:hAnsi="Courier New" w:cs="Courier New"/>
          <w:sz w:val="16"/>
          <w:szCs w:val="16"/>
        </w:rPr>
        <w:t>.D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(1'b0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 xml:space="preserve">),   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  // Data, clocks in a zero on the falling edge of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spi_clk</w:t>
      </w:r>
      <w:proofErr w:type="spellEnd"/>
    </w:p>
    <w:p w14:paraId="7385671F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9576CA">
        <w:rPr>
          <w:rFonts w:ascii="Courier New" w:hAnsi="Courier New" w:cs="Courier New"/>
          <w:sz w:val="16"/>
          <w:szCs w:val="16"/>
        </w:rPr>
        <w:t>.S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spi_cs_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n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)   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// Asynchronous active-high Set, we perform async set of the DFF while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spi_cs_n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is inactive</w:t>
      </w:r>
    </w:p>
    <w:p w14:paraId="5FD20227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>);</w:t>
      </w:r>
    </w:p>
    <w:p w14:paraId="16A96F9B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D2B5430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>//assign number_of_sectors_minus_1 = (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number_of_sectors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&lt; 2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) ?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1 :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number_of_sectors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- 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1;</w:t>
      </w:r>
      <w:proofErr w:type="gramEnd"/>
    </w:p>
    <w:p w14:paraId="0249AF33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assign number_of_sectors_minus_1 =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number_of_sectors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- 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1;</w:t>
      </w:r>
      <w:proofErr w:type="gramEnd"/>
    </w:p>
    <w:p w14:paraId="5FD2F172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A858BEB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assign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muxed_read_data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= (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serialaddress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== 8'h81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) ?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Cylinder_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Address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7:0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] :</w:t>
      </w:r>
      <w:proofErr w:type="gramEnd"/>
    </w:p>
    <w:p w14:paraId="30557743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                    ((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serialaddress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== 8'h82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) ?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{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Sector_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Address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3:0],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operation_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id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1:0],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Selected_Ready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Head_Select</w:t>
      </w:r>
      <w:proofErr w:type="spellEnd"/>
      <w:proofErr w:type="gramStart"/>
      <w:r w:rsidRPr="009576CA">
        <w:rPr>
          <w:rFonts w:ascii="Courier New" w:hAnsi="Courier New" w:cs="Courier New"/>
          <w:sz w:val="16"/>
          <w:szCs w:val="16"/>
        </w:rPr>
        <w:t>} :</w:t>
      </w:r>
      <w:proofErr w:type="gramEnd"/>
    </w:p>
    <w:p w14:paraId="59CD045A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                    ((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serialaddress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== 8'h83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) ?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{7'h00,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Sector_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Address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4]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} :</w:t>
      </w:r>
      <w:proofErr w:type="gramEnd"/>
    </w:p>
    <w:p w14:paraId="292CE7AF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                    /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/(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serialaddress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== 8'h84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) ?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8'h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00 :</w:t>
      </w:r>
      <w:proofErr w:type="gramEnd"/>
    </w:p>
    <w:p w14:paraId="3AC0E922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                    /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/(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serialaddress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== 8'h85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) ?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8'h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00 :</w:t>
      </w:r>
      <w:proofErr w:type="gramEnd"/>
    </w:p>
    <w:p w14:paraId="15BC9EE9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                    ((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serialaddress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== 8'h89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) ?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{1'b0, 7'h0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} :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// bit 7 == 0 identifies the FPGA as an emulator, bits 6:0 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are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presently unused</w:t>
      </w:r>
    </w:p>
    <w:p w14:paraId="00291728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                    ((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serialaddress</w:t>
      </w:r>
      <w:proofErr w:type="spellEnd"/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== 8'h90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) ?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major_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version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7:0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] :</w:t>
      </w:r>
      <w:proofErr w:type="gramEnd"/>
    </w:p>
    <w:p w14:paraId="436A0A16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                    ((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serialaddress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== 8'h91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) ?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minor_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version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7:0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] :</w:t>
      </w:r>
      <w:proofErr w:type="gramEnd"/>
    </w:p>
    <w:p w14:paraId="5611BC71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                    ((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serialaddress</w:t>
      </w:r>
      <w:proofErr w:type="spellEnd"/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== 8'h94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) ?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BUS_CYL_ADD_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L[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7:0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] :</w:t>
      </w:r>
      <w:proofErr w:type="gramEnd"/>
    </w:p>
    <w:p w14:paraId="01772A19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                    ((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serialaddress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== 8'h95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) ?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{BUS_RD_GATE_L, BUS_RESTORE_L, BUS_WT_GATE_L, BUS_WT_DATA_CLK_L, BUS_WT_PROTECT_L, BUS_HEAD_SELECT_L, BUS_STROBE_L, BUS_RK11D_L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} :</w:t>
      </w:r>
      <w:proofErr w:type="gramEnd"/>
    </w:p>
    <w:p w14:paraId="5396BBE6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                    ((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serialaddress</w:t>
      </w:r>
      <w:proofErr w:type="spellEnd"/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== 8'h96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) ?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{3'b000, SPARE_PIO1_24, BUS_SEL_DR_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L[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3:0]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} :</w:t>
      </w:r>
      <w:proofErr w:type="gramEnd"/>
    </w:p>
    <w:p w14:paraId="58B356F2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                    ((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serialaddress</w:t>
      </w:r>
      <w:proofErr w:type="spellEnd"/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== 8'ha0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) ?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{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cpu_dc_low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, 1'b0,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Fault_Latch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File_Ready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, 1'b0,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Drive_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Address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2:0]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} :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// read-back of register 0x0</w:t>
      </w:r>
    </w:p>
    <w:p w14:paraId="731B78E6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                    /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/(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serialaddress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== 8'ha7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) ?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test_reg_1_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length[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7:0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] :</w:t>
      </w:r>
      <w:proofErr w:type="gramEnd"/>
    </w:p>
    <w:p w14:paraId="7FF9FA79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                    /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/(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serialaddress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== 8'ha8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) ?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test_reg_2_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length[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7:0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] :</w:t>
      </w:r>
      <w:proofErr w:type="gramEnd"/>
    </w:p>
    <w:p w14:paraId="340AFBF4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                    /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/(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serialaddress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== 8'ha9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) ?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{4'h0, test_reg_3[11:8]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} :</w:t>
      </w:r>
      <w:proofErr w:type="gramEnd"/>
    </w:p>
    <w:p w14:paraId="24708D32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                    /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/(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serialaddress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== 8'haa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) ?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test_reg_3[7:0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] :</w:t>
      </w:r>
      <w:proofErr w:type="gramEnd"/>
    </w:p>
    <w:p w14:paraId="0CE56A91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                    /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/(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serialaddress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== 8'hab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) ?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postamble_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length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7:0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] :</w:t>
      </w:r>
      <w:proofErr w:type="gramEnd"/>
    </w:p>
    <w:p w14:paraId="58360761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                    ((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serialaddress</w:t>
      </w:r>
      <w:proofErr w:type="spellEnd"/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== 8'hac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) ?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{3'b000,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number_of_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sectors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4:0]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} :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// commented out to reduce PLBs consumed so the design fits in the part</w:t>
      </w:r>
    </w:p>
    <w:p w14:paraId="2BC5F1C0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                    ((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serialaddress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== 8'had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) ?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bitclockdivider_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clockphase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7:0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] :</w:t>
      </w:r>
      <w:proofErr w:type="gramEnd"/>
    </w:p>
    <w:p w14:paraId="63D82099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                    ((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serialaddress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== 8'hae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) ?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bitclockdivider_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dataphase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7:0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] :</w:t>
      </w:r>
      <w:proofErr w:type="gramEnd"/>
    </w:p>
    <w:p w14:paraId="75678337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                    ((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serialaddress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== 8'haf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) ?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bitpulse_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width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7:0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] :</w:t>
      </w:r>
      <w:proofErr w:type="gramEnd"/>
    </w:p>
    <w:p w14:paraId="5528873D" w14:textId="77777777" w:rsidR="009576CA" w:rsidRPr="009576CA" w:rsidRDefault="009576CA" w:rsidP="00CE7643">
      <w:pPr>
        <w:pStyle w:val="PlainText"/>
        <w:rPr>
          <w:del w:id="5" w:author="Author" w:date="2025-07-19T17:28:00Z" w16du:dateUtc="2025-07-20T00:28:00Z"/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                    </w:t>
      </w:r>
      <w:del w:id="6" w:author="Author" w:date="2025-07-19T17:28:00Z" w16du:dateUtc="2025-07-20T00:28:00Z">
        <w:r w:rsidRPr="009576CA">
          <w:rPr>
            <w:rFonts w:ascii="Courier New" w:hAnsi="Courier New" w:cs="Courier New"/>
            <w:sz w:val="16"/>
            <w:szCs w:val="16"/>
          </w:rPr>
          <w:delText>((</w:delText>
        </w:r>
      </w:del>
      <w:ins w:id="7" w:author="Author" w:date="2025-07-19T17:28:00Z" w16du:dateUtc="2025-07-20T00:28:00Z">
        <w:r w:rsidRPr="009576CA">
          <w:rPr>
            <w:rFonts w:ascii="Courier New" w:hAnsi="Courier New" w:cs="Courier New"/>
            <w:sz w:val="16"/>
            <w:szCs w:val="16"/>
          </w:rPr>
          <w:t>/</w:t>
        </w:r>
        <w:proofErr w:type="gramStart"/>
        <w:r w:rsidRPr="009576CA">
          <w:rPr>
            <w:rFonts w:ascii="Courier New" w:hAnsi="Courier New" w:cs="Courier New"/>
            <w:sz w:val="16"/>
            <w:szCs w:val="16"/>
          </w:rPr>
          <w:t>/(</w:t>
        </w:r>
        <w:proofErr w:type="gramEnd"/>
        <w:r w:rsidRPr="009576CA">
          <w:rPr>
            <w:rFonts w:ascii="Courier New" w:hAnsi="Courier New" w:cs="Courier New"/>
            <w:sz w:val="16"/>
            <w:szCs w:val="16"/>
          </w:rPr>
          <w:t>(</w:t>
        </w:r>
      </w:ins>
      <w:proofErr w:type="spellStart"/>
      <w:r w:rsidRPr="009576CA">
        <w:rPr>
          <w:rFonts w:ascii="Courier New" w:hAnsi="Courier New" w:cs="Courier New"/>
          <w:sz w:val="16"/>
          <w:szCs w:val="16"/>
        </w:rPr>
        <w:t>serialaddress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== 8'hb0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) ?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microseconds_per_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sector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15:8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] :</w:t>
      </w:r>
      <w:proofErr w:type="gramEnd"/>
    </w:p>
    <w:p w14:paraId="1F21DBEE" w14:textId="0ED90B1A" w:rsidR="009576CA" w:rsidRPr="009576CA" w:rsidRDefault="009576CA" w:rsidP="00781DBD">
      <w:pPr>
        <w:pStyle w:val="PlainText"/>
        <w:rPr>
          <w:ins w:id="8" w:author="Author" w:date="2025-07-19T17:28:00Z" w16du:dateUtc="2025-07-20T00:28:00Z"/>
          <w:rFonts w:ascii="Courier New" w:hAnsi="Courier New" w:cs="Courier New"/>
          <w:sz w:val="16"/>
          <w:szCs w:val="16"/>
        </w:rPr>
      </w:pPr>
      <w:del w:id="9" w:author="Author" w:date="2025-07-19T17:28:00Z" w16du:dateUtc="2025-07-20T00:28:00Z">
        <w:r w:rsidRPr="009576CA">
          <w:rPr>
            <w:rFonts w:ascii="Courier New" w:hAnsi="Courier New" w:cs="Courier New"/>
            <w:sz w:val="16"/>
            <w:szCs w:val="16"/>
          </w:rPr>
          <w:delText xml:space="preserve">                        ((</w:delText>
        </w:r>
      </w:del>
      <w:ins w:id="10" w:author="Author" w:date="2025-07-19T17:28:00Z" w16du:dateUtc="2025-07-20T00:28:00Z">
        <w:r w:rsidRPr="009576CA">
          <w:rPr>
            <w:rFonts w:ascii="Courier New" w:hAnsi="Courier New" w:cs="Courier New"/>
            <w:sz w:val="16"/>
            <w:szCs w:val="16"/>
          </w:rPr>
          <w:t xml:space="preserve"> // removed </w:t>
        </w:r>
        <w:proofErr w:type="spellStart"/>
        <w:r w:rsidRPr="009576CA">
          <w:rPr>
            <w:rFonts w:ascii="Courier New" w:hAnsi="Courier New" w:cs="Courier New"/>
            <w:sz w:val="16"/>
            <w:szCs w:val="16"/>
          </w:rPr>
          <w:t>microseconds_per_sector</w:t>
        </w:r>
        <w:proofErr w:type="spellEnd"/>
        <w:r w:rsidRPr="009576CA">
          <w:rPr>
            <w:rFonts w:ascii="Courier New" w:hAnsi="Courier New" w:cs="Courier New"/>
            <w:sz w:val="16"/>
            <w:szCs w:val="16"/>
          </w:rPr>
          <w:t xml:space="preserve"> in v2.9 to reduce PLBs consumed</w:t>
        </w:r>
      </w:ins>
    </w:p>
    <w:p w14:paraId="70FEF22E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ins w:id="11" w:author="Author" w:date="2025-07-19T17:28:00Z" w16du:dateUtc="2025-07-20T00:28:00Z">
        <w:r w:rsidRPr="009576CA">
          <w:rPr>
            <w:rFonts w:ascii="Courier New" w:hAnsi="Courier New" w:cs="Courier New"/>
            <w:sz w:val="16"/>
            <w:szCs w:val="16"/>
          </w:rPr>
          <w:t xml:space="preserve">                        /</w:t>
        </w:r>
        <w:proofErr w:type="gramStart"/>
        <w:r w:rsidRPr="009576CA">
          <w:rPr>
            <w:rFonts w:ascii="Courier New" w:hAnsi="Courier New" w:cs="Courier New"/>
            <w:sz w:val="16"/>
            <w:szCs w:val="16"/>
          </w:rPr>
          <w:t>/(</w:t>
        </w:r>
        <w:proofErr w:type="gramEnd"/>
        <w:r w:rsidRPr="009576CA">
          <w:rPr>
            <w:rFonts w:ascii="Courier New" w:hAnsi="Courier New" w:cs="Courier New"/>
            <w:sz w:val="16"/>
            <w:szCs w:val="16"/>
          </w:rPr>
          <w:t>(</w:t>
        </w:r>
      </w:ins>
      <w:proofErr w:type="spellStart"/>
      <w:r w:rsidRPr="009576CA">
        <w:rPr>
          <w:rFonts w:ascii="Courier New" w:hAnsi="Courier New" w:cs="Courier New"/>
          <w:sz w:val="16"/>
          <w:szCs w:val="16"/>
        </w:rPr>
        <w:t>serialaddress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== 8'hb1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) ?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microseconds_per_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sector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7:0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] :</w:t>
      </w:r>
      <w:proofErr w:type="gramEnd"/>
    </w:p>
    <w:p w14:paraId="7F9DBBCE" w14:textId="378B930D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                    ((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serialaddress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== 8'h88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) ?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dramread_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lowhigh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?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dram_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readdata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15:8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] :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dram_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readdata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7:0]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) :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8'b0</w:t>
      </w:r>
      <w:del w:id="12" w:author="Author" w:date="2025-07-19T17:28:00Z" w16du:dateUtc="2025-07-20T00:28:00Z">
        <w:r w:rsidRPr="009576CA">
          <w:rPr>
            <w:rFonts w:ascii="Courier New" w:hAnsi="Courier New" w:cs="Courier New"/>
            <w:sz w:val="16"/>
            <w:szCs w:val="16"/>
          </w:rPr>
          <w:delText>))))))))))))))));</w:delText>
        </w:r>
      </w:del>
      <w:ins w:id="13" w:author="Author" w:date="2025-07-19T17:28:00Z" w16du:dateUtc="2025-07-20T00:28:00Z">
        <w:r w:rsidRPr="009576CA">
          <w:rPr>
            <w:rFonts w:ascii="Courier New" w:hAnsi="Courier New" w:cs="Courier New"/>
            <w:sz w:val="16"/>
            <w:szCs w:val="16"/>
          </w:rPr>
          <w:t>)))))))))))))</w:t>
        </w:r>
        <w:proofErr w:type="gramStart"/>
        <w:r w:rsidRPr="009576CA">
          <w:rPr>
            <w:rFonts w:ascii="Courier New" w:hAnsi="Courier New" w:cs="Courier New"/>
            <w:sz w:val="16"/>
            <w:szCs w:val="16"/>
          </w:rPr>
          <w:t>);</w:t>
        </w:r>
      </w:ins>
      <w:proofErr w:type="gramEnd"/>
    </w:p>
    <w:p w14:paraId="613AB9A8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                    //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dram_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readdata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15:0] always has the data ready that was read at the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dram_address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.</w:t>
      </w:r>
    </w:p>
    <w:p w14:paraId="24F14A8F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                    // The DRAM word read function is triggered after the odd byte is read.</w:t>
      </w:r>
    </w:p>
    <w:p w14:paraId="57C61256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                    // The next word is requested after reading the high byte from register 0x88.</w:t>
      </w:r>
    </w:p>
    <w:p w14:paraId="64BA4488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8E406B2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assign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pre_spi_miso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= ((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spicount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== 5'd7) &amp;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muxed_read_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data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7]) | </w:t>
      </w:r>
    </w:p>
    <w:p w14:paraId="3EE1CD14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                  ((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spicount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== 5'd8) &amp;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muxed_read_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data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6]) |</w:t>
      </w:r>
    </w:p>
    <w:p w14:paraId="7785601D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                  ((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spicount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== 5'd9) &amp;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muxed_read_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data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5]) |</w:t>
      </w:r>
    </w:p>
    <w:p w14:paraId="52C52F4C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                  ((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spicount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== 5'd10) &amp;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muxed_read_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data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4]) |</w:t>
      </w:r>
    </w:p>
    <w:p w14:paraId="71B44CB3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                  ((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spicount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== 5'd11) &amp;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muxed_read_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data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3]) |</w:t>
      </w:r>
    </w:p>
    <w:p w14:paraId="2CEF63EB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                  ((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spicount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== 5'd12) &amp;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muxed_read_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data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2]) |</w:t>
      </w:r>
    </w:p>
    <w:p w14:paraId="76D8EFA1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                  ((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spicount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== 5'd13) &amp;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muxed_read_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data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1]) |</w:t>
      </w:r>
    </w:p>
    <w:p w14:paraId="7B6DFBB4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                  ((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spicount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== 5'd14) &amp;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muxed_read_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data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0]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455E3149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99591F7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9576CA">
        <w:rPr>
          <w:rFonts w:ascii="Courier New" w:hAnsi="Courier New" w:cs="Courier New"/>
          <w:sz w:val="16"/>
          <w:szCs w:val="16"/>
        </w:rPr>
        <w:t>always @ (</w:t>
      </w:r>
      <w:proofErr w:type="spellStart"/>
      <w:proofErr w:type="gramEnd"/>
      <w:r w:rsidRPr="009576CA">
        <w:rPr>
          <w:rFonts w:ascii="Courier New" w:hAnsi="Courier New" w:cs="Courier New"/>
          <w:sz w:val="16"/>
          <w:szCs w:val="16"/>
        </w:rPr>
        <w:t>posedge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spi_clk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)</w:t>
      </w:r>
    </w:p>
    <w:p w14:paraId="0A0D7F69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9576CA">
        <w:rPr>
          <w:rFonts w:ascii="Courier New" w:hAnsi="Courier New" w:cs="Courier New"/>
          <w:sz w:val="16"/>
          <w:szCs w:val="16"/>
        </w:rPr>
        <w:t>begin :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SPICLKPOSFUNCTIONS // block name</w:t>
      </w:r>
    </w:p>
    <w:p w14:paraId="42DD87FB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// Reset the SPI bit counter using the DFF that is set when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spi_cs_n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is inactive</w:t>
      </w:r>
    </w:p>
    <w:p w14:paraId="47B681CC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// The SPI bit counter is used by a mux to serialize the SPI read data.</w:t>
      </w:r>
    </w:p>
    <w:p w14:paraId="3F9E523D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spicount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&lt;=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spi_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start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?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5'd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0 :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spicount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+ 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1;</w:t>
      </w:r>
      <w:proofErr w:type="gramEnd"/>
    </w:p>
    <w:p w14:paraId="37C5D3EA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serialaddress</w:t>
      </w:r>
      <w:proofErr w:type="spellEnd"/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&lt;= (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spicount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== 6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) ?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{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spiserialreg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6:0],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spi_mosi</w:t>
      </w:r>
      <w:proofErr w:type="spellEnd"/>
      <w:proofErr w:type="gramStart"/>
      <w:r w:rsidRPr="009576CA">
        <w:rPr>
          <w:rFonts w:ascii="Courier New" w:hAnsi="Courier New" w:cs="Courier New"/>
          <w:sz w:val="16"/>
          <w:szCs w:val="16"/>
        </w:rPr>
        <w:t>} :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serialaddress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;</w:t>
      </w:r>
      <w:proofErr w:type="gramEnd"/>
    </w:p>
    <w:p w14:paraId="3B5F851C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A82597D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if(</w:t>
      </w:r>
      <w:proofErr w:type="spellStart"/>
      <w:proofErr w:type="gramEnd"/>
      <w:r w:rsidRPr="009576CA">
        <w:rPr>
          <w:rFonts w:ascii="Courier New" w:hAnsi="Courier New" w:cs="Courier New"/>
          <w:sz w:val="16"/>
          <w:szCs w:val="16"/>
        </w:rPr>
        <w:t>spi_cs_n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== 1'b0) begin</w:t>
      </w:r>
    </w:p>
    <w:p w14:paraId="55AFF3D7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spiserialreg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7:0] &lt;= {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spiserialreg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6:0],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spi_mosi</w:t>
      </w:r>
      <w:proofErr w:type="spellEnd"/>
      <w:proofErr w:type="gramStart"/>
      <w:r w:rsidRPr="009576CA">
        <w:rPr>
          <w:rFonts w:ascii="Courier New" w:hAnsi="Courier New" w:cs="Courier New"/>
          <w:sz w:val="16"/>
          <w:szCs w:val="16"/>
        </w:rPr>
        <w:t>};</w:t>
      </w:r>
      <w:proofErr w:type="gramEnd"/>
    </w:p>
    <w:p w14:paraId="5A2A5A5E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end</w:t>
      </w:r>
    </w:p>
    <w:p w14:paraId="25D9AB21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else begin</w:t>
      </w:r>
    </w:p>
    <w:p w14:paraId="2A86E8CE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spiserialreg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7:0] &lt;= 8'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hff;</w:t>
      </w:r>
      <w:proofErr w:type="gramEnd"/>
    </w:p>
    <w:p w14:paraId="149DFC2F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end</w:t>
      </w:r>
    </w:p>
    <w:p w14:paraId="0BE04648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>end</w:t>
      </w:r>
    </w:p>
    <w:p w14:paraId="35F4FC44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27E9AD1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>always @ (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negedge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spi_clk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)</w:t>
      </w:r>
    </w:p>
    <w:p w14:paraId="1E05FCCC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9576CA">
        <w:rPr>
          <w:rFonts w:ascii="Courier New" w:hAnsi="Courier New" w:cs="Courier New"/>
          <w:sz w:val="16"/>
          <w:szCs w:val="16"/>
        </w:rPr>
        <w:t>begin :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SPICLKNEGFUNCTIONS // block name</w:t>
      </w:r>
    </w:p>
    <w:p w14:paraId="66BFF2C7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spi_miso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&lt;=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pre_spi_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miso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;</w:t>
      </w:r>
      <w:proofErr w:type="gramEnd"/>
    </w:p>
    <w:p w14:paraId="6CD19FDF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>end</w:t>
      </w:r>
    </w:p>
    <w:p w14:paraId="40EF1736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F5A4D5B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9576CA">
        <w:rPr>
          <w:rFonts w:ascii="Courier New" w:hAnsi="Courier New" w:cs="Courier New"/>
          <w:sz w:val="16"/>
          <w:szCs w:val="16"/>
        </w:rPr>
        <w:t>always @ (</w:t>
      </w:r>
      <w:proofErr w:type="spellStart"/>
      <w:proofErr w:type="gramEnd"/>
      <w:r w:rsidRPr="009576CA">
        <w:rPr>
          <w:rFonts w:ascii="Courier New" w:hAnsi="Courier New" w:cs="Courier New"/>
          <w:sz w:val="16"/>
          <w:szCs w:val="16"/>
        </w:rPr>
        <w:t>posedge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spi_cs_n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)</w:t>
      </w:r>
    </w:p>
    <w:p w14:paraId="365674A0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9576CA">
        <w:rPr>
          <w:rFonts w:ascii="Courier New" w:hAnsi="Courier New" w:cs="Courier New"/>
          <w:sz w:val="16"/>
          <w:szCs w:val="16"/>
        </w:rPr>
        <w:t>begin :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SPICSPOSFUNCTIONS // block name</w:t>
      </w:r>
    </w:p>
    <w:p w14:paraId="2DC4EC6D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spi_serpar_reg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&lt;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 xml:space="preserve">= 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spiserialreg</w:t>
      </w:r>
      <w:proofErr w:type="spellEnd"/>
      <w:proofErr w:type="gramEnd"/>
      <w:r w:rsidRPr="009576CA">
        <w:rPr>
          <w:rFonts w:ascii="Courier New" w:hAnsi="Courier New" w:cs="Courier New"/>
          <w:sz w:val="16"/>
          <w:szCs w:val="16"/>
        </w:rPr>
        <w:t>;</w:t>
      </w:r>
    </w:p>
    <w:p w14:paraId="76AEE451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>end</w:t>
      </w:r>
    </w:p>
    <w:p w14:paraId="2E79E5A6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56BCC47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9576CA">
        <w:rPr>
          <w:rFonts w:ascii="Courier New" w:hAnsi="Courier New" w:cs="Courier New"/>
          <w:sz w:val="16"/>
          <w:szCs w:val="16"/>
        </w:rPr>
        <w:t>always @ (</w:t>
      </w:r>
      <w:proofErr w:type="spellStart"/>
      <w:proofErr w:type="gramEnd"/>
      <w:r w:rsidRPr="009576CA">
        <w:rPr>
          <w:rFonts w:ascii="Courier New" w:hAnsi="Courier New" w:cs="Courier New"/>
          <w:sz w:val="16"/>
          <w:szCs w:val="16"/>
        </w:rPr>
        <w:t>posedge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clock)</w:t>
      </w:r>
    </w:p>
    <w:p w14:paraId="63887165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9576CA">
        <w:rPr>
          <w:rFonts w:ascii="Courier New" w:hAnsi="Courier New" w:cs="Courier New"/>
          <w:sz w:val="16"/>
          <w:szCs w:val="16"/>
        </w:rPr>
        <w:t>begin :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HSCLOCKFUNCTIONS // block name</w:t>
      </w:r>
    </w:p>
    <w:p w14:paraId="047312FA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if(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reset == 1'b1) begin</w:t>
      </w:r>
    </w:p>
    <w:p w14:paraId="4DABA7C8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dram_read_enbl_spi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&lt;= 1'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b0;</w:t>
      </w:r>
      <w:proofErr w:type="gramEnd"/>
    </w:p>
    <w:p w14:paraId="4D508EE1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dram_write_enbl_spi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&lt;= 1'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b0;</w:t>
      </w:r>
      <w:proofErr w:type="gramEnd"/>
    </w:p>
    <w:p w14:paraId="268624CF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Drive_Address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&lt;= 3'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d0;</w:t>
      </w:r>
      <w:proofErr w:type="gramEnd"/>
    </w:p>
    <w:p w14:paraId="033ECF3A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File_Ready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&lt;= 1'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b0;</w:t>
      </w:r>
      <w:proofErr w:type="gramEnd"/>
    </w:p>
    <w:p w14:paraId="1BA09620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frdlyd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&lt;= 1'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b0;</w:t>
      </w:r>
      <w:proofErr w:type="gramEnd"/>
    </w:p>
    <w:p w14:paraId="7AAC09FD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Write_Protect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&lt;= 1'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b0;</w:t>
      </w:r>
      <w:proofErr w:type="gramEnd"/>
    </w:p>
    <w:p w14:paraId="350820E1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Fault_Latch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&lt;= 1'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b0;</w:t>
      </w:r>
      <w:proofErr w:type="gramEnd"/>
    </w:p>
    <w:p w14:paraId="13E215DB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load_address_spi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&lt;= 1'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b0;</w:t>
      </w:r>
      <w:proofErr w:type="gramEnd"/>
    </w:p>
    <w:p w14:paraId="636D3C49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dramwrite_lowhigh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&lt;= 1'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b0;</w:t>
      </w:r>
      <w:proofErr w:type="gramEnd"/>
    </w:p>
    <w:p w14:paraId="70AEB287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dramread_lowhigh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&lt;= 1'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b0;</w:t>
      </w:r>
      <w:proofErr w:type="gramEnd"/>
    </w:p>
    <w:p w14:paraId="7903E877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metaspi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&lt;= 4'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b0000;</w:t>
      </w:r>
      <w:proofErr w:type="gramEnd"/>
    </w:p>
    <w:p w14:paraId="25FA0E26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metawprot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&lt;= 3'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b000;</w:t>
      </w:r>
      <w:proofErr w:type="gramEnd"/>
    </w:p>
    <w:p w14:paraId="04FD9775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cpu_dc_low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&lt;= 1'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b0;</w:t>
      </w:r>
      <w:proofErr w:type="gramEnd"/>
    </w:p>
    <w:p w14:paraId="0FA81A34" w14:textId="77777777" w:rsidR="009576CA" w:rsidRPr="009576CA" w:rsidRDefault="009576CA" w:rsidP="00781DBD">
      <w:pPr>
        <w:pStyle w:val="PlainText"/>
        <w:rPr>
          <w:ins w:id="14" w:author="Author" w:date="2025-07-19T17:28:00Z" w16du:dateUtc="2025-07-20T00:28:00Z"/>
          <w:rFonts w:ascii="Courier New" w:hAnsi="Courier New" w:cs="Courier New"/>
          <w:sz w:val="16"/>
          <w:szCs w:val="16"/>
        </w:rPr>
      </w:pPr>
      <w:ins w:id="15" w:author="Author" w:date="2025-07-19T17:28:00Z" w16du:dateUtc="2025-07-20T00:28:00Z">
        <w:r w:rsidRPr="009576CA">
          <w:rPr>
            <w:rFonts w:ascii="Courier New" w:hAnsi="Courier New" w:cs="Courier New"/>
            <w:sz w:val="16"/>
            <w:szCs w:val="16"/>
          </w:rPr>
          <w:t xml:space="preserve">    </w:t>
        </w:r>
        <w:proofErr w:type="spellStart"/>
        <w:r w:rsidRPr="009576CA">
          <w:rPr>
            <w:rFonts w:ascii="Courier New" w:hAnsi="Courier New" w:cs="Courier New"/>
            <w:sz w:val="16"/>
            <w:szCs w:val="16"/>
          </w:rPr>
          <w:t>atten_mode_enable</w:t>
        </w:r>
        <w:proofErr w:type="spellEnd"/>
        <w:r w:rsidRPr="009576CA">
          <w:rPr>
            <w:rFonts w:ascii="Courier New" w:hAnsi="Courier New" w:cs="Courier New"/>
            <w:sz w:val="16"/>
            <w:szCs w:val="16"/>
          </w:rPr>
          <w:t xml:space="preserve"> &lt;= 1'</w:t>
        </w:r>
        <w:proofErr w:type="gramStart"/>
        <w:r w:rsidRPr="009576CA">
          <w:rPr>
            <w:rFonts w:ascii="Courier New" w:hAnsi="Courier New" w:cs="Courier New"/>
            <w:sz w:val="16"/>
            <w:szCs w:val="16"/>
          </w:rPr>
          <w:t>b0;</w:t>
        </w:r>
        <w:proofErr w:type="gramEnd"/>
      </w:ins>
    </w:p>
    <w:p w14:paraId="3F02074B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toggle_wp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&lt;= 1'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b0;</w:t>
      </w:r>
      <w:proofErr w:type="gramEnd"/>
    </w:p>
    <w:p w14:paraId="4BDEB03F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test_reg_1 &lt;= 8'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d0;</w:t>
      </w:r>
      <w:proofErr w:type="gramEnd"/>
    </w:p>
    <w:p w14:paraId="391C3F39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test_reg_2 &lt;= 8'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d0;</w:t>
      </w:r>
      <w:proofErr w:type="gramEnd"/>
    </w:p>
    <w:p w14:paraId="0BB23B7C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test_reg_3 &lt;= 12'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h0;</w:t>
      </w:r>
      <w:proofErr w:type="gramEnd"/>
    </w:p>
    <w:p w14:paraId="4FA0CC5A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number_of_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sectors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4:0] &lt;= 5'd16; //default for RK8-E, 16 sectors or 0x10</w:t>
      </w:r>
    </w:p>
    <w:p w14:paraId="66CC7D66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bitclockdivider_clockphase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&lt;= 8'd14; //default for RK8-E, system clock divided by 14 for half a bit, clock phase</w:t>
      </w:r>
    </w:p>
    <w:p w14:paraId="4DF390B0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bitclockdivider_dataphase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&lt;= 8'd14; //default for RK8-E, system clock divided by 14 for half a bit, data phase</w:t>
      </w:r>
    </w:p>
    <w:p w14:paraId="14029997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bitpulse_width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&lt;= 8'd6; //default for RK8-E, clock and data pulse width is 6 system clocks</w:t>
      </w:r>
    </w:p>
    <w:p w14:paraId="42CAEDAD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microseconds_per_sector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&lt;= 16'd2500; //default for RK8-E, 2.5 msec per sector, 2.5 * 16 = 40 msec per revolution, 0x09c4</w:t>
      </w:r>
    </w:p>
    <w:p w14:paraId="7E0CEC0C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interface_test_mode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&lt;= 1'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b0;</w:t>
      </w:r>
      <w:proofErr w:type="gramEnd"/>
    </w:p>
    <w:p w14:paraId="50C87F45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operation_id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&lt;= 2'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b00;</w:t>
      </w:r>
      <w:proofErr w:type="gramEnd"/>
    </w:p>
    <w:p w14:paraId="36C75E19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command_interrupt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&lt;= 1'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b0;</w:t>
      </w:r>
      <w:proofErr w:type="gramEnd"/>
    </w:p>
    <w:p w14:paraId="1971AB5E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//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servo_pw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&lt;= 8'd47; // 0.75 msec is 47, 16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usec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intervals</w:t>
      </w:r>
    </w:p>
    <w:p w14:paraId="38C7F729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//counter_servo_20ms_period &lt;= 11'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h0;</w:t>
      </w:r>
      <w:proofErr w:type="gramEnd"/>
    </w:p>
    <w:p w14:paraId="6A61BAB5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//counter_16usec &lt;= 4'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h0;</w:t>
      </w:r>
      <w:proofErr w:type="gramEnd"/>
    </w:p>
    <w:p w14:paraId="4244914A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Servo_Pulse_FPGA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&lt;= 1'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b0;</w:t>
      </w:r>
      <w:proofErr w:type="gramEnd"/>
    </w:p>
    <w:p w14:paraId="5B868E0F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end</w:t>
      </w:r>
    </w:p>
    <w:p w14:paraId="5404CEE8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else begin</w:t>
      </w:r>
    </w:p>
    <w:p w14:paraId="578284FA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//counter_16usec &lt;= clkenbl_1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usec ?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counter_16usec + 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1 :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counter_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16usec;</w:t>
      </w:r>
      <w:proofErr w:type="gramEnd"/>
    </w:p>
    <w:p w14:paraId="45345DD6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//counter_servo_20ms_period &lt;= (clkenbl_1usec &amp; (counter_16usec == 15)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) ?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</w:t>
      </w:r>
    </w:p>
    <w:p w14:paraId="0500AD9E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    /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/(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(counter_servo_20ms_period &lt; 11'd1249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) ?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counter_servo_20ms_period + 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1 :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11'd0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) :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counter_servo_20ms_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period;</w:t>
      </w:r>
      <w:proofErr w:type="gramEnd"/>
    </w:p>
    <w:p w14:paraId="061135D5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//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Servo_Pulse_FPGA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&lt;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= ({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3'h0,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servo_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pw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7: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0]}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&gt; counter_servo_20ms_period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5D4ADF07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Servo_Pulse_FPGA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&lt;= 1'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b0;</w:t>
      </w:r>
      <w:proofErr w:type="gramEnd"/>
    </w:p>
    <w:p w14:paraId="1C5B07A8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</w:t>
      </w:r>
    </w:p>
    <w:p w14:paraId="6B417206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command_interrupt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&lt;=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strobe_selected_ready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||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read_selected_ready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||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write_selected_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ready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;</w:t>
      </w:r>
      <w:proofErr w:type="gramEnd"/>
    </w:p>
    <w:p w14:paraId="48C040A6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operation_id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&lt;=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strobe_selected_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ready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?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2'h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0 :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read_selected_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ready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?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2'h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1 :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write_selected_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ready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?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2'h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2 :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operation_id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)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127CEC83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D8A06A6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frdlyd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&lt;=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File_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Ready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;</w:t>
      </w:r>
      <w:proofErr w:type="gramEnd"/>
    </w:p>
    <w:p w14:paraId="132DFCD4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metaspi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3:0] &lt;= {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metaspi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2:0], ~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spi_cs_n</w:t>
      </w:r>
      <w:proofErr w:type="spellEnd"/>
      <w:proofErr w:type="gramStart"/>
      <w:r w:rsidRPr="009576CA">
        <w:rPr>
          <w:rFonts w:ascii="Courier New" w:hAnsi="Courier New" w:cs="Courier New"/>
          <w:sz w:val="16"/>
          <w:szCs w:val="16"/>
        </w:rPr>
        <w:t>};</w:t>
      </w:r>
      <w:proofErr w:type="gramEnd"/>
    </w:p>
    <w:p w14:paraId="6649016B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metawprot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2:0] &lt;= {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metawprot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1:0], (~BUS_WT_PROTECT_L &amp;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Selected_Ready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)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};</w:t>
      </w:r>
      <w:proofErr w:type="gramEnd"/>
    </w:p>
    <w:p w14:paraId="19C84CC0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435244A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//clear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Write_Protect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when there's a change in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File_Ready</w:t>
      </w:r>
      <w:proofErr w:type="spellEnd"/>
    </w:p>
    <w:p w14:paraId="75BDE9BF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//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Write_Protect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&lt;= 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metawprot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2] | // if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metawp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then set wp </w:t>
      </w:r>
    </w:p>
    <w:p w14:paraId="11BD2D70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                 /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/(~(</w:t>
      </w:r>
      <w:proofErr w:type="spellStart"/>
      <w:proofErr w:type="gramEnd"/>
      <w:r w:rsidRPr="009576CA">
        <w:rPr>
          <w:rFonts w:ascii="Courier New" w:hAnsi="Courier New" w:cs="Courier New"/>
          <w:sz w:val="16"/>
          <w:szCs w:val="16"/>
        </w:rPr>
        <w:t>File_Ready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^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frdlyd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) &amp; ~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metawprot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2] 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&amp;  (</w:t>
      </w:r>
      <w:proofErr w:type="spellStart"/>
      <w:proofErr w:type="gramEnd"/>
      <w:r w:rsidRPr="009576CA">
        <w:rPr>
          <w:rFonts w:ascii="Courier New" w:hAnsi="Courier New" w:cs="Courier New"/>
          <w:sz w:val="16"/>
          <w:szCs w:val="16"/>
        </w:rPr>
        <w:t>serialaddress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== 8'h04) &amp; ~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metaspi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2] &amp; 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metaspi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3] 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 xml:space="preserve">&amp; 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spi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_serpar_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reg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0] &amp; ~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Write_Protect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) |</w:t>
      </w:r>
    </w:p>
    <w:p w14:paraId="2184EEA4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                 /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/(~(</w:t>
      </w:r>
      <w:proofErr w:type="spellStart"/>
      <w:proofErr w:type="gramEnd"/>
      <w:r w:rsidRPr="009576CA">
        <w:rPr>
          <w:rFonts w:ascii="Courier New" w:hAnsi="Courier New" w:cs="Courier New"/>
          <w:sz w:val="16"/>
          <w:szCs w:val="16"/>
        </w:rPr>
        <w:t>File_Ready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^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frdlyd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) &amp; ~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metawprot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2] &amp; ((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serialaddress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== 8'h04) | 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metaspi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2] 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|  ~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metaspi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3] | ~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spi_serpar_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reg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0]) &amp;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Write_Protect</w:t>
      </w:r>
      <w:proofErr w:type="spellEnd"/>
      <w:proofErr w:type="gramStart"/>
      <w:r w:rsidRPr="009576CA">
        <w:rPr>
          <w:rFonts w:ascii="Courier New" w:hAnsi="Courier New" w:cs="Courier New"/>
          <w:sz w:val="16"/>
          <w:szCs w:val="16"/>
        </w:rPr>
        <w:t>);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               </w:t>
      </w:r>
    </w:p>
    <w:p w14:paraId="03C3D1F6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// Q &lt;= (Q | Set) &amp; ~Reset</w:t>
      </w:r>
    </w:p>
    <w:p w14:paraId="0A5A8FAE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// Set when 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metawprot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2] or (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toggle_wp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&amp; ~Q)</w:t>
      </w:r>
    </w:p>
    <w:p w14:paraId="4F46BA5C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// Reset when (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toggle_wp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&amp; Q) or (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File_Ready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^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frdlyd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)</w:t>
      </w:r>
    </w:p>
    <w:p w14:paraId="67684571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toggle_wp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&lt;= (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serialaddress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== 8'h04) &amp; ~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metaspi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2] &amp; 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metaspi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3] 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 xml:space="preserve">&amp; 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spi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_serpar_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reg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0]; //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toggle_wp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is separated only so the code is more readable</w:t>
      </w:r>
    </w:p>
    <w:p w14:paraId="263D0114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Write_Protect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&lt;= (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Write_Protect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| (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metawprot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2] | (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toggle_wp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&amp; ~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Write_Protect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))) &amp; 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~(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toggle_wp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&amp;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Write_Protect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) | (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File_Ready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^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frdlyd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)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0D5F2DDE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</w:t>
      </w:r>
    </w:p>
    <w:p w14:paraId="176F49B6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// register address 0x00</w:t>
      </w:r>
    </w:p>
    <w:p w14:paraId="236B771A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Drive_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Address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2:0] &lt;= ((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serialaddress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== 8'h00) &amp;&amp; ~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metaspi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2] &amp;&amp; 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metaspi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3]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) ?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spi_serpar_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reg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2:0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] :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Drive_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Address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2:0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];</w:t>
      </w:r>
      <w:proofErr w:type="gramEnd"/>
    </w:p>
    <w:p w14:paraId="6CC4EBD2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File_Ready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&lt;=      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serialaddress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== 8'h00) &amp;&amp; ~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metaspi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2] &amp;&amp; 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metaspi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3]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) ?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spi_serpar_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reg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4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] :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File_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Ready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;</w:t>
      </w:r>
      <w:proofErr w:type="gramEnd"/>
    </w:p>
    <w:p w14:paraId="5997CD26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Fault_Latch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&lt;=     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serialaddress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== 8'h00) &amp;&amp; ~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metaspi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2] &amp;&amp; 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metaspi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3]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) ?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spi_serpar_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reg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5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] :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Fault_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Latch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;</w:t>
      </w:r>
      <w:proofErr w:type="gramEnd"/>
    </w:p>
    <w:p w14:paraId="2FA6205E" w14:textId="77777777" w:rsidR="009576CA" w:rsidRPr="009576CA" w:rsidRDefault="009576CA" w:rsidP="00781DBD">
      <w:pPr>
        <w:pStyle w:val="PlainText"/>
        <w:rPr>
          <w:ins w:id="16" w:author="Author" w:date="2025-07-19T17:28:00Z" w16du:dateUtc="2025-07-20T00:28:00Z"/>
          <w:rFonts w:ascii="Courier New" w:hAnsi="Courier New" w:cs="Courier New"/>
          <w:sz w:val="16"/>
          <w:szCs w:val="16"/>
        </w:rPr>
      </w:pPr>
      <w:ins w:id="17" w:author="Author" w:date="2025-07-19T17:28:00Z" w16du:dateUtc="2025-07-20T00:28:00Z">
        <w:r w:rsidRPr="009576CA">
          <w:rPr>
            <w:rFonts w:ascii="Courier New" w:hAnsi="Courier New" w:cs="Courier New"/>
            <w:sz w:val="16"/>
            <w:szCs w:val="16"/>
          </w:rPr>
          <w:t xml:space="preserve">    </w:t>
        </w:r>
        <w:proofErr w:type="spellStart"/>
        <w:r w:rsidRPr="009576CA">
          <w:rPr>
            <w:rFonts w:ascii="Courier New" w:hAnsi="Courier New" w:cs="Courier New"/>
            <w:sz w:val="16"/>
            <w:szCs w:val="16"/>
          </w:rPr>
          <w:t>atten_mode_enable</w:t>
        </w:r>
        <w:proofErr w:type="spellEnd"/>
        <w:r w:rsidRPr="009576CA">
          <w:rPr>
            <w:rFonts w:ascii="Courier New" w:hAnsi="Courier New" w:cs="Courier New"/>
            <w:sz w:val="16"/>
            <w:szCs w:val="16"/>
          </w:rPr>
          <w:t xml:space="preserve"> &lt;</w:t>
        </w:r>
        <w:proofErr w:type="gramStart"/>
        <w:r w:rsidRPr="009576CA">
          <w:rPr>
            <w:rFonts w:ascii="Courier New" w:hAnsi="Courier New" w:cs="Courier New"/>
            <w:sz w:val="16"/>
            <w:szCs w:val="16"/>
          </w:rPr>
          <w:t>=  (</w:t>
        </w:r>
        <w:proofErr w:type="gramEnd"/>
        <w:r w:rsidRPr="009576CA">
          <w:rPr>
            <w:rFonts w:ascii="Courier New" w:hAnsi="Courier New" w:cs="Courier New"/>
            <w:sz w:val="16"/>
            <w:szCs w:val="16"/>
          </w:rPr>
          <w:t>(</w:t>
        </w:r>
        <w:proofErr w:type="spellStart"/>
        <w:r w:rsidRPr="009576CA">
          <w:rPr>
            <w:rFonts w:ascii="Courier New" w:hAnsi="Courier New" w:cs="Courier New"/>
            <w:sz w:val="16"/>
            <w:szCs w:val="16"/>
          </w:rPr>
          <w:t>serialaddress</w:t>
        </w:r>
        <w:proofErr w:type="spellEnd"/>
        <w:r w:rsidRPr="009576CA">
          <w:rPr>
            <w:rFonts w:ascii="Courier New" w:hAnsi="Courier New" w:cs="Courier New"/>
            <w:sz w:val="16"/>
            <w:szCs w:val="16"/>
          </w:rPr>
          <w:t xml:space="preserve"> == 8'h00) &amp;&amp; ~</w:t>
        </w:r>
        <w:proofErr w:type="spellStart"/>
        <w:proofErr w:type="gramStart"/>
        <w:r w:rsidRPr="009576CA">
          <w:rPr>
            <w:rFonts w:ascii="Courier New" w:hAnsi="Courier New" w:cs="Courier New"/>
            <w:sz w:val="16"/>
            <w:szCs w:val="16"/>
          </w:rPr>
          <w:t>metaspi</w:t>
        </w:r>
        <w:proofErr w:type="spellEnd"/>
        <w:r w:rsidRPr="009576CA">
          <w:rPr>
            <w:rFonts w:ascii="Courier New" w:hAnsi="Courier New" w:cs="Courier New"/>
            <w:sz w:val="16"/>
            <w:szCs w:val="16"/>
          </w:rPr>
          <w:t>[</w:t>
        </w:r>
        <w:proofErr w:type="gramEnd"/>
        <w:r w:rsidRPr="009576CA">
          <w:rPr>
            <w:rFonts w:ascii="Courier New" w:hAnsi="Courier New" w:cs="Courier New"/>
            <w:sz w:val="16"/>
            <w:szCs w:val="16"/>
          </w:rPr>
          <w:t xml:space="preserve">2] &amp;&amp; </w:t>
        </w:r>
        <w:proofErr w:type="spellStart"/>
        <w:proofErr w:type="gramStart"/>
        <w:r w:rsidRPr="009576CA">
          <w:rPr>
            <w:rFonts w:ascii="Courier New" w:hAnsi="Courier New" w:cs="Courier New"/>
            <w:sz w:val="16"/>
            <w:szCs w:val="16"/>
          </w:rPr>
          <w:t>metaspi</w:t>
        </w:r>
        <w:proofErr w:type="spellEnd"/>
        <w:r w:rsidRPr="009576CA">
          <w:rPr>
            <w:rFonts w:ascii="Courier New" w:hAnsi="Courier New" w:cs="Courier New"/>
            <w:sz w:val="16"/>
            <w:szCs w:val="16"/>
          </w:rPr>
          <w:t>[</w:t>
        </w:r>
        <w:proofErr w:type="gramEnd"/>
        <w:r w:rsidRPr="009576CA">
          <w:rPr>
            <w:rFonts w:ascii="Courier New" w:hAnsi="Courier New" w:cs="Courier New"/>
            <w:sz w:val="16"/>
            <w:szCs w:val="16"/>
          </w:rPr>
          <w:t>3]</w:t>
        </w:r>
        <w:proofErr w:type="gramStart"/>
        <w:r w:rsidRPr="009576CA">
          <w:rPr>
            <w:rFonts w:ascii="Courier New" w:hAnsi="Courier New" w:cs="Courier New"/>
            <w:sz w:val="16"/>
            <w:szCs w:val="16"/>
          </w:rPr>
          <w:t>) ?</w:t>
        </w:r>
        <w:proofErr w:type="gramEnd"/>
        <w:r w:rsidRPr="009576CA">
          <w:rPr>
            <w:rFonts w:ascii="Courier New" w:hAnsi="Courier New" w:cs="Courier New"/>
            <w:sz w:val="16"/>
            <w:szCs w:val="16"/>
          </w:rPr>
          <w:t xml:space="preserve"> </w:t>
        </w:r>
        <w:proofErr w:type="spellStart"/>
        <w:r w:rsidRPr="009576CA">
          <w:rPr>
            <w:rFonts w:ascii="Courier New" w:hAnsi="Courier New" w:cs="Courier New"/>
            <w:sz w:val="16"/>
            <w:szCs w:val="16"/>
          </w:rPr>
          <w:t>spi_serpar_</w:t>
        </w:r>
        <w:proofErr w:type="gramStart"/>
        <w:r w:rsidRPr="009576CA">
          <w:rPr>
            <w:rFonts w:ascii="Courier New" w:hAnsi="Courier New" w:cs="Courier New"/>
            <w:sz w:val="16"/>
            <w:szCs w:val="16"/>
          </w:rPr>
          <w:t>reg</w:t>
        </w:r>
        <w:proofErr w:type="spellEnd"/>
        <w:r w:rsidRPr="009576CA">
          <w:rPr>
            <w:rFonts w:ascii="Courier New" w:hAnsi="Courier New" w:cs="Courier New"/>
            <w:sz w:val="16"/>
            <w:szCs w:val="16"/>
          </w:rPr>
          <w:t>[</w:t>
        </w:r>
        <w:proofErr w:type="gramEnd"/>
        <w:r w:rsidRPr="009576CA">
          <w:rPr>
            <w:rFonts w:ascii="Courier New" w:hAnsi="Courier New" w:cs="Courier New"/>
            <w:sz w:val="16"/>
            <w:szCs w:val="16"/>
          </w:rPr>
          <w:t>6</w:t>
        </w:r>
        <w:proofErr w:type="gramStart"/>
        <w:r w:rsidRPr="009576CA">
          <w:rPr>
            <w:rFonts w:ascii="Courier New" w:hAnsi="Courier New" w:cs="Courier New"/>
            <w:sz w:val="16"/>
            <w:szCs w:val="16"/>
          </w:rPr>
          <w:t>] :</w:t>
        </w:r>
        <w:proofErr w:type="gramEnd"/>
        <w:r w:rsidRPr="009576CA">
          <w:rPr>
            <w:rFonts w:ascii="Courier New" w:hAnsi="Courier New" w:cs="Courier New"/>
            <w:sz w:val="16"/>
            <w:szCs w:val="16"/>
          </w:rPr>
          <w:t xml:space="preserve"> </w:t>
        </w:r>
        <w:proofErr w:type="spellStart"/>
        <w:r w:rsidRPr="009576CA">
          <w:rPr>
            <w:rFonts w:ascii="Courier New" w:hAnsi="Courier New" w:cs="Courier New"/>
            <w:sz w:val="16"/>
            <w:szCs w:val="16"/>
          </w:rPr>
          <w:t>atten_mode_</w:t>
        </w:r>
        <w:proofErr w:type="gramStart"/>
        <w:r w:rsidRPr="009576CA">
          <w:rPr>
            <w:rFonts w:ascii="Courier New" w:hAnsi="Courier New" w:cs="Courier New"/>
            <w:sz w:val="16"/>
            <w:szCs w:val="16"/>
          </w:rPr>
          <w:t>enable</w:t>
        </w:r>
        <w:proofErr w:type="spellEnd"/>
        <w:r w:rsidRPr="009576CA">
          <w:rPr>
            <w:rFonts w:ascii="Courier New" w:hAnsi="Courier New" w:cs="Courier New"/>
            <w:sz w:val="16"/>
            <w:szCs w:val="16"/>
          </w:rPr>
          <w:t>;</w:t>
        </w:r>
        <w:proofErr w:type="gramEnd"/>
      </w:ins>
    </w:p>
    <w:p w14:paraId="13348FC4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cpu_dc_low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&lt;=      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serialaddress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== 8'h00) &amp;&amp; ~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metaspi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2] &amp;&amp; 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metaspi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3]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) ?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spi_serpar_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reg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7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] :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cpu_dc_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low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;</w:t>
      </w:r>
      <w:proofErr w:type="gramEnd"/>
    </w:p>
    <w:p w14:paraId="627C0EF8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C5725D9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// register address 0x05</w:t>
      </w:r>
    </w:p>
    <w:p w14:paraId="4653C2EF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load_address_spi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  &lt;= (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serialaddress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== 8'h05) &amp; ~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metaspi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2] &amp; 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metaspi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3]; // command to load 8 bits of address from SPI</w:t>
      </w:r>
    </w:p>
    <w:p w14:paraId="166A2125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0864583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// register address 0x06</w:t>
      </w:r>
    </w:p>
    <w:p w14:paraId="3A25677D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dram_writedata_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spi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7:0] &lt;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=  (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serialaddress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== 8'h06) &amp;&amp; ~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metaspi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2] &amp;&amp; 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metaspi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3]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) ?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dram_writedata_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spi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15:8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] :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dram_writedata_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spi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7:0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];</w:t>
      </w:r>
      <w:proofErr w:type="gramEnd"/>
    </w:p>
    <w:p w14:paraId="48000964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dram_writedata_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spi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15:8] &lt;= ((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serialaddress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== 8'h06) &amp;&amp; ~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metaspi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2] &amp;&amp; 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metaspi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3]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) ?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spi_serpar_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reg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dram_writedata_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spi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15:8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];</w:t>
      </w:r>
      <w:proofErr w:type="gramEnd"/>
    </w:p>
    <w:p w14:paraId="4475249C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dram_write_enbl_spi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&lt;=    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 xml:space="preserve">   (</w:t>
      </w:r>
      <w:proofErr w:type="spellStart"/>
      <w:proofErr w:type="gramEnd"/>
      <w:r w:rsidRPr="009576CA">
        <w:rPr>
          <w:rFonts w:ascii="Courier New" w:hAnsi="Courier New" w:cs="Courier New"/>
          <w:sz w:val="16"/>
          <w:szCs w:val="16"/>
        </w:rPr>
        <w:t>serialaddress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== 8'h06) &amp; ~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metaspi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2] &amp; 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metaspi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3] &amp;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dramwrite_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lowhigh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;</w:t>
      </w:r>
      <w:proofErr w:type="gramEnd"/>
    </w:p>
    <w:p w14:paraId="5D0A41FF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D92BEDB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// register address 0x07</w:t>
      </w:r>
    </w:p>
    <w:p w14:paraId="31B0D4FD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test_reg_1 &lt;= ((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serialaddress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== 8'h07) &amp;&amp; ~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metaspi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2] &amp;&amp; 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metaspi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3]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) ?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spi_serpar_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reg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7:0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] :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test_reg_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1;</w:t>
      </w:r>
      <w:proofErr w:type="gramEnd"/>
    </w:p>
    <w:p w14:paraId="67E7CA72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24E5DC4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// register address 0x08</w:t>
      </w:r>
    </w:p>
    <w:p w14:paraId="537006B0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test_reg_2 &lt;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= ((</w:t>
      </w:r>
      <w:proofErr w:type="spellStart"/>
      <w:proofErr w:type="gramEnd"/>
      <w:r w:rsidRPr="009576CA">
        <w:rPr>
          <w:rFonts w:ascii="Courier New" w:hAnsi="Courier New" w:cs="Courier New"/>
          <w:sz w:val="16"/>
          <w:szCs w:val="16"/>
        </w:rPr>
        <w:t>serialaddress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== 8'h08) &amp;&amp; ~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metaspi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2] &amp;&amp; 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metaspi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3]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) ?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spi_serpar_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reg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7:0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] :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test_reg_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2;</w:t>
      </w:r>
      <w:proofErr w:type="gramEnd"/>
    </w:p>
    <w:p w14:paraId="0BBD69A7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C8AEBBA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// register address 0x09</w:t>
      </w:r>
    </w:p>
    <w:p w14:paraId="78824A62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test_reg_3[11:8] &lt;= ((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serialaddress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== 8'h09) &amp;&amp; ~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metaspi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2] &amp;&amp; 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metaspi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3]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) ?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spi_serpar_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reg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3:0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] :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test_reg_3[11:8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];</w:t>
      </w:r>
      <w:proofErr w:type="gramEnd"/>
    </w:p>
    <w:p w14:paraId="396C8FB5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4D1E135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// register address 0x0a</w:t>
      </w:r>
    </w:p>
    <w:p w14:paraId="52B9688C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test_reg_3[7:0] &lt;= ((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serialaddress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== 8'h0a) &amp;&amp; ~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metaspi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2] &amp;&amp; 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metaspi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3]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) ?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spi_serpar_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reg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7:0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] :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test_reg_3[7:0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];</w:t>
      </w:r>
      <w:proofErr w:type="gramEnd"/>
    </w:p>
    <w:p w14:paraId="2DECA8D7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B15FBBF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// register address 0x0b</w:t>
      </w:r>
    </w:p>
    <w:p w14:paraId="4567BEB4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//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postamble_length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&lt;= ((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serialaddress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== 8'h0b) &amp;&amp; ~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metaspi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2] &amp;&amp; 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metaspi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3]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) ?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spi_serpar_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reg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7:0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] :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postamble_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length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;</w:t>
      </w:r>
      <w:proofErr w:type="gramEnd"/>
    </w:p>
    <w:p w14:paraId="380BE405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B376B7C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// register address 0x0c</w:t>
      </w:r>
    </w:p>
    <w:p w14:paraId="58233B74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number_of_sectors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&lt;= ((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serialaddress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== 8'h0c) &amp;&amp; ~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metaspi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2] &amp;&amp; 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metaspi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3]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) ?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spi_serpar_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reg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4:0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] :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number_of_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sectors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;</w:t>
      </w:r>
      <w:proofErr w:type="gramEnd"/>
    </w:p>
    <w:p w14:paraId="5AACAEF3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DC08A01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// register address 0x0d</w:t>
      </w:r>
    </w:p>
    <w:p w14:paraId="4E7B0727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bitclockdivider_clockphase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&lt;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= ((</w:t>
      </w:r>
      <w:proofErr w:type="spellStart"/>
      <w:proofErr w:type="gramEnd"/>
      <w:r w:rsidRPr="009576CA">
        <w:rPr>
          <w:rFonts w:ascii="Courier New" w:hAnsi="Courier New" w:cs="Courier New"/>
          <w:sz w:val="16"/>
          <w:szCs w:val="16"/>
        </w:rPr>
        <w:t>serialaddress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== 8'h0d) &amp;&amp; ~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metaspi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2] &amp;&amp; 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metaspi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3]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) ?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spi_serpar_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reg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7:0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] :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bitclockdivider_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clockphase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;</w:t>
      </w:r>
      <w:proofErr w:type="gramEnd"/>
    </w:p>
    <w:p w14:paraId="60CE453F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443792C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// register address 0x0e</w:t>
      </w:r>
    </w:p>
    <w:p w14:paraId="0B8C6D6C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bitclockdivider_dataphase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&lt;= ((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serialaddress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== 8'h0e) &amp;&amp; ~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metaspi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2] &amp;&amp; 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metaspi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3]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) ?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spi_serpar_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reg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7:0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] :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bitclockdivider_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dataphase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;</w:t>
      </w:r>
      <w:proofErr w:type="gramEnd"/>
    </w:p>
    <w:p w14:paraId="254E72F2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D9C75EB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// register address 0x0f</w:t>
      </w:r>
    </w:p>
    <w:p w14:paraId="0664A792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bitpulse_width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&lt;= ((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serialaddress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== 8'h0f) &amp;&amp; ~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metaspi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2] &amp;&amp; 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metaspi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3]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) ?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spi_serpar_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reg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7:0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] :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bitpulse_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width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;</w:t>
      </w:r>
      <w:proofErr w:type="gramEnd"/>
    </w:p>
    <w:p w14:paraId="5E7D2E6E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36B1A1E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// register address 0x10</w:t>
      </w:r>
    </w:p>
    <w:p w14:paraId="3ED59072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microseconds_per_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sector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15:8] &lt;= ((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serialaddress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== 8'h10) &amp;&amp; ~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metaspi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2] &amp;&amp; 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metaspi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3]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) ?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spi_serpar_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reg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7:0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] :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microseconds_per_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sector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15:8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];</w:t>
      </w:r>
      <w:proofErr w:type="gramEnd"/>
    </w:p>
    <w:p w14:paraId="22132AF3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4637555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// register address 0x11</w:t>
      </w:r>
    </w:p>
    <w:p w14:paraId="06991B8B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microseconds_per_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sector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7:0] &lt;= ((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serialaddress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== 8'h11) &amp;&amp; ~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metaspi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2] &amp;&amp; 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metaspi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3]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) ?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spi_serpar_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reg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7:0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] :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microseconds_per_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sector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7:0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];</w:t>
      </w:r>
      <w:proofErr w:type="gramEnd"/>
    </w:p>
    <w:p w14:paraId="3AC258EC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CDA1CC4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// register address 0x12</w:t>
      </w:r>
    </w:p>
    <w:p w14:paraId="668E6C88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//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servo_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pw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7:0] &lt;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= ((</w:t>
      </w:r>
      <w:proofErr w:type="spellStart"/>
      <w:proofErr w:type="gramEnd"/>
      <w:r w:rsidRPr="009576CA">
        <w:rPr>
          <w:rFonts w:ascii="Courier New" w:hAnsi="Courier New" w:cs="Courier New"/>
          <w:sz w:val="16"/>
          <w:szCs w:val="16"/>
        </w:rPr>
        <w:t>serialaddress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== 8'h12) &amp;&amp; ~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metaspi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2] &amp;&amp; 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metaspi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3]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) ?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spi_serpar_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reg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7:0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] :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servo_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pw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7:0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];</w:t>
      </w:r>
      <w:proofErr w:type="gramEnd"/>
    </w:p>
    <w:p w14:paraId="00E69BBD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9F15E94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// register address 0x20</w:t>
      </w:r>
    </w:p>
    <w:p w14:paraId="2BC62118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interface_test_mode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&lt;= ((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serialaddress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== 8'h20) &amp;&amp; ~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metaspi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2] &amp;&amp; 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metaspi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3]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) ?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spi_serpar_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reg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7:0] == 8'h55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) :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interface_test_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mode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;</w:t>
      </w:r>
      <w:proofErr w:type="gramEnd"/>
    </w:p>
    <w:p w14:paraId="6AF06614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388F2FC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// register address 0x88</w:t>
      </w:r>
    </w:p>
    <w:p w14:paraId="57DE6405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dram_read_enbl_spi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&lt;= (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serialaddress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== 8'h88) &amp; ~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metaspi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2] &amp; 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metaspi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3] &amp;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dramread_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lowhigh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;</w:t>
      </w:r>
      <w:proofErr w:type="gramEnd"/>
    </w:p>
    <w:p w14:paraId="09AFEFAF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D8AB436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//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dram_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readdata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15:0] always has the data ready that was read at the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dram_address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.</w:t>
      </w:r>
    </w:p>
    <w:p w14:paraId="0D3058D5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// The read function is triggered after the odd byte is read.</w:t>
      </w:r>
    </w:p>
    <w:p w14:paraId="12CC955C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// The next word is requested after reading the high byte when the SPI address is 8'h88.</w:t>
      </w:r>
    </w:p>
    <w:p w14:paraId="4D8AA3D1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// toggle respective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lowhigh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bits on a write or read, clear both bits on address load, otherwise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lowhigh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bits remain the same</w:t>
      </w:r>
    </w:p>
    <w:p w14:paraId="5ABB6802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dramwrite_lowhigh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&lt;= ((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serialaddress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== 8'h06) &amp;&amp; ~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metaspi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2] &amp;&amp; 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metaspi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3]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) ?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~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dramwrite_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lowhigh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</w:t>
      </w:r>
    </w:p>
    <w:p w14:paraId="629201D2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                    (((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serialaddress</w:t>
      </w:r>
      <w:proofErr w:type="spellEnd"/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== 8'h05) &amp;&amp; ~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metaspi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2] &amp;&amp; 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metaspi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3]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) ?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1'b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0 :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dramwrite_lowhigh</w:t>
      </w:r>
      <w:proofErr w:type="spellEnd"/>
      <w:proofErr w:type="gramStart"/>
      <w:r w:rsidRPr="009576CA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165CC11D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dramread_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lowhigh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 &lt;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= ((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serialaddress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== 8'h88) &amp;&amp; ~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metaspi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2] &amp;&amp; 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metaspi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3]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) ?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~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dramread_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lowhigh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:</w:t>
      </w:r>
      <w:proofErr w:type="gramEnd"/>
    </w:p>
    <w:p w14:paraId="7F69379E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                      (((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serialaddress</w:t>
      </w:r>
      <w:proofErr w:type="spellEnd"/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== 8'h05) &amp;&amp; ~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metaspi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2] &amp;&amp; </w:t>
      </w:r>
      <w:proofErr w:type="spellStart"/>
      <w:proofErr w:type="gramStart"/>
      <w:r w:rsidRPr="009576CA">
        <w:rPr>
          <w:rFonts w:ascii="Courier New" w:hAnsi="Courier New" w:cs="Courier New"/>
          <w:sz w:val="16"/>
          <w:szCs w:val="16"/>
        </w:rPr>
        <w:t>metaspi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>[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>3]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) ?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1'b</w:t>
      </w:r>
      <w:proofErr w:type="gramStart"/>
      <w:r w:rsidRPr="009576CA">
        <w:rPr>
          <w:rFonts w:ascii="Courier New" w:hAnsi="Courier New" w:cs="Courier New"/>
          <w:sz w:val="16"/>
          <w:szCs w:val="16"/>
        </w:rPr>
        <w:t>0 :</w:t>
      </w:r>
      <w:proofErr w:type="gramEnd"/>
      <w:r w:rsidRPr="009576C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dramread_lowhigh</w:t>
      </w:r>
      <w:proofErr w:type="spellEnd"/>
      <w:proofErr w:type="gramStart"/>
      <w:r w:rsidRPr="009576CA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0287B08C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 xml:space="preserve">  end</w:t>
      </w:r>
    </w:p>
    <w:p w14:paraId="2A8C9FFC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r w:rsidRPr="009576CA">
        <w:rPr>
          <w:rFonts w:ascii="Courier New" w:hAnsi="Courier New" w:cs="Courier New"/>
          <w:sz w:val="16"/>
          <w:szCs w:val="16"/>
        </w:rPr>
        <w:t>end // End of Block HSCLOCKFUNCTIONS</w:t>
      </w:r>
    </w:p>
    <w:p w14:paraId="6FE25812" w14:textId="77777777" w:rsidR="009576CA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9598CFE" w14:textId="77777777" w:rsidR="00781DBD" w:rsidRPr="009576CA" w:rsidRDefault="009576CA" w:rsidP="00781DBD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r w:rsidRPr="009576CA">
        <w:rPr>
          <w:rFonts w:ascii="Courier New" w:hAnsi="Courier New" w:cs="Courier New"/>
          <w:sz w:val="16"/>
          <w:szCs w:val="16"/>
        </w:rPr>
        <w:t>endmodule</w:t>
      </w:r>
      <w:proofErr w:type="spellEnd"/>
      <w:r w:rsidRPr="009576CA">
        <w:rPr>
          <w:rFonts w:ascii="Courier New" w:hAnsi="Courier New" w:cs="Courier New"/>
          <w:sz w:val="16"/>
          <w:szCs w:val="16"/>
        </w:rPr>
        <w:t xml:space="preserve"> // End of Module </w:t>
      </w:r>
      <w:proofErr w:type="spellStart"/>
      <w:r w:rsidRPr="009576CA">
        <w:rPr>
          <w:rFonts w:ascii="Courier New" w:hAnsi="Courier New" w:cs="Courier New"/>
          <w:sz w:val="16"/>
          <w:szCs w:val="16"/>
        </w:rPr>
        <w:t>spi_interface</w:t>
      </w:r>
      <w:proofErr w:type="spellEnd"/>
    </w:p>
    <w:sectPr w:rsidR="00781DBD" w:rsidRPr="009576CA" w:rsidSect="009576C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024"/>
    <w:rsid w:val="001572EB"/>
    <w:rsid w:val="00504D40"/>
    <w:rsid w:val="00781DBD"/>
    <w:rsid w:val="009576CA"/>
    <w:rsid w:val="00CE7643"/>
    <w:rsid w:val="00E8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3AD0A-170D-4AEB-92A3-A6D5D34DD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81DB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81DBD"/>
    <w:rPr>
      <w:rFonts w:ascii="Consolas" w:hAnsi="Consolas"/>
      <w:sz w:val="21"/>
      <w:szCs w:val="21"/>
    </w:rPr>
  </w:style>
  <w:style w:type="paragraph" w:styleId="Revision">
    <w:name w:val="Revision"/>
    <w:hidden/>
    <w:uiPriority w:val="99"/>
    <w:semiHidden/>
    <w:rsid w:val="009576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2566</Words>
  <Characters>14628</Characters>
  <Application>Microsoft Office Word</Application>
  <DocSecurity>0</DocSecurity>
  <Lines>121</Lines>
  <Paragraphs>34</Paragraphs>
  <ScaleCrop>false</ScaleCrop>
  <Company/>
  <LinksUpToDate>false</LinksUpToDate>
  <CharactersWithSpaces>17160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Wiley</dc:creator>
  <cp:keywords/>
  <dc:description/>
  <cp:lastModifiedBy>George Wiley</cp:lastModifiedBy>
  <cp:revision>1</cp:revision>
  <dcterms:created xsi:type="dcterms:W3CDTF">2025-07-20T00:28:00Z</dcterms:created>
  <dcterms:modified xsi:type="dcterms:W3CDTF">2025-07-20T00:34:00Z</dcterms:modified>
</cp:coreProperties>
</file>